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3F47E" w14:textId="77777777" w:rsidR="00D105FD" w:rsidRDefault="00D105FD" w:rsidP="00D105FD">
      <w:pPr>
        <w:pStyle w:val="BodyText"/>
        <w:spacing w:before="7"/>
        <w:rPr>
          <w:sz w:val="3"/>
        </w:rPr>
      </w:pPr>
    </w:p>
    <w:p w14:paraId="71476FCB" w14:textId="77777777" w:rsidR="00D105FD" w:rsidRDefault="00D105FD" w:rsidP="00D105FD">
      <w:pPr>
        <w:pStyle w:val="BodyText"/>
        <w:ind w:left="1020" w:right="-13"/>
        <w:rPr>
          <w:sz w:val="20"/>
        </w:rPr>
      </w:pPr>
      <w:r>
        <w:rPr>
          <w:noProof/>
          <w:sz w:val="20"/>
        </w:rPr>
        <w:drawing>
          <wp:inline distT="0" distB="0" distL="0" distR="0" wp14:anchorId="4413808C" wp14:editId="3B375D2A">
            <wp:extent cx="6522747" cy="851916"/>
            <wp:effectExtent l="0" t="0" r="0" b="0"/>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522747" cy="851916"/>
                    </a:xfrm>
                    <a:prstGeom prst="rect">
                      <a:avLst/>
                    </a:prstGeom>
                  </pic:spPr>
                </pic:pic>
              </a:graphicData>
            </a:graphic>
          </wp:inline>
        </w:drawing>
      </w:r>
    </w:p>
    <w:p w14:paraId="5C98BFC5" w14:textId="77777777" w:rsidR="00D105FD" w:rsidRDefault="00D105FD" w:rsidP="00D105FD">
      <w:pPr>
        <w:pStyle w:val="BodyText"/>
        <w:rPr>
          <w:sz w:val="20"/>
        </w:rPr>
      </w:pPr>
    </w:p>
    <w:p w14:paraId="6B01E0AD" w14:textId="77777777" w:rsidR="00D105FD" w:rsidRDefault="00D105FD" w:rsidP="00D105FD">
      <w:pPr>
        <w:pStyle w:val="BodyText"/>
        <w:rPr>
          <w:sz w:val="20"/>
        </w:rPr>
      </w:pPr>
    </w:p>
    <w:p w14:paraId="42152D35" w14:textId="77777777" w:rsidR="00D105FD" w:rsidRDefault="00D105FD" w:rsidP="00D105FD">
      <w:pPr>
        <w:pStyle w:val="BodyText"/>
        <w:rPr>
          <w:sz w:val="20"/>
        </w:rPr>
      </w:pPr>
    </w:p>
    <w:p w14:paraId="41741482" w14:textId="77777777" w:rsidR="00D105FD" w:rsidRDefault="00D105FD" w:rsidP="00D105FD">
      <w:pPr>
        <w:pStyle w:val="BodyText"/>
        <w:rPr>
          <w:sz w:val="20"/>
        </w:rPr>
      </w:pPr>
    </w:p>
    <w:p w14:paraId="1D43994B" w14:textId="77777777" w:rsidR="00D105FD" w:rsidRDefault="00D105FD" w:rsidP="00D105FD">
      <w:pPr>
        <w:pStyle w:val="BodyText"/>
        <w:rPr>
          <w:sz w:val="20"/>
        </w:rPr>
      </w:pPr>
    </w:p>
    <w:p w14:paraId="455C9276" w14:textId="77777777" w:rsidR="00D105FD" w:rsidRDefault="00D105FD" w:rsidP="00D105FD">
      <w:pPr>
        <w:pStyle w:val="BodyText"/>
        <w:rPr>
          <w:sz w:val="20"/>
        </w:rPr>
      </w:pPr>
    </w:p>
    <w:p w14:paraId="0B6B85E6" w14:textId="77777777" w:rsidR="00D105FD" w:rsidRDefault="00D105FD" w:rsidP="00D105FD">
      <w:pPr>
        <w:pStyle w:val="BodyText"/>
        <w:rPr>
          <w:sz w:val="20"/>
        </w:rPr>
      </w:pPr>
    </w:p>
    <w:p w14:paraId="36FC718B" w14:textId="77777777" w:rsidR="00D105FD" w:rsidRDefault="00D105FD" w:rsidP="00D105FD">
      <w:pPr>
        <w:pStyle w:val="BodyText"/>
        <w:rPr>
          <w:sz w:val="20"/>
        </w:rPr>
      </w:pPr>
    </w:p>
    <w:p w14:paraId="0D9CA2B0" w14:textId="77777777" w:rsidR="00D105FD" w:rsidRDefault="00D105FD" w:rsidP="00D105FD">
      <w:pPr>
        <w:pStyle w:val="BodyText"/>
        <w:rPr>
          <w:sz w:val="20"/>
        </w:rPr>
      </w:pPr>
    </w:p>
    <w:p w14:paraId="4D19EE76" w14:textId="77777777" w:rsidR="00D105FD" w:rsidRDefault="00D105FD" w:rsidP="00D105FD">
      <w:pPr>
        <w:pStyle w:val="BodyText"/>
        <w:rPr>
          <w:sz w:val="20"/>
        </w:rPr>
      </w:pPr>
    </w:p>
    <w:p w14:paraId="76DE0B5E" w14:textId="77777777" w:rsidR="00D105FD" w:rsidRDefault="00D105FD" w:rsidP="00D105FD">
      <w:pPr>
        <w:pStyle w:val="BodyText"/>
        <w:rPr>
          <w:sz w:val="20"/>
        </w:rPr>
      </w:pPr>
    </w:p>
    <w:p w14:paraId="3F670192" w14:textId="77777777" w:rsidR="00D105FD" w:rsidRDefault="00D105FD" w:rsidP="00D105FD">
      <w:pPr>
        <w:pStyle w:val="BodyText"/>
        <w:rPr>
          <w:sz w:val="20"/>
        </w:rPr>
      </w:pPr>
    </w:p>
    <w:p w14:paraId="6DB41195" w14:textId="77777777" w:rsidR="00D105FD" w:rsidRDefault="00D105FD" w:rsidP="00D105FD">
      <w:pPr>
        <w:pStyle w:val="BodyText"/>
        <w:rPr>
          <w:sz w:val="20"/>
        </w:rPr>
      </w:pPr>
    </w:p>
    <w:p w14:paraId="30136F46" w14:textId="77777777" w:rsidR="00D105FD" w:rsidRDefault="00D105FD" w:rsidP="00D105FD">
      <w:pPr>
        <w:pStyle w:val="BodyText"/>
        <w:rPr>
          <w:sz w:val="20"/>
        </w:rPr>
      </w:pPr>
    </w:p>
    <w:p w14:paraId="74A0AADE" w14:textId="77777777" w:rsidR="00D105FD" w:rsidRDefault="00D105FD" w:rsidP="00D105FD">
      <w:pPr>
        <w:pStyle w:val="BodyText"/>
        <w:rPr>
          <w:sz w:val="20"/>
        </w:rPr>
      </w:pPr>
    </w:p>
    <w:p w14:paraId="52C7E9B4" w14:textId="77777777" w:rsidR="00D105FD" w:rsidRDefault="00D105FD" w:rsidP="00D105FD">
      <w:pPr>
        <w:pStyle w:val="BodyText"/>
        <w:rPr>
          <w:sz w:val="20"/>
        </w:rPr>
      </w:pPr>
    </w:p>
    <w:p w14:paraId="5A5D7D53" w14:textId="77777777" w:rsidR="00D105FD" w:rsidRDefault="00D105FD" w:rsidP="00D105FD">
      <w:pPr>
        <w:pStyle w:val="BodyText"/>
        <w:rPr>
          <w:sz w:val="20"/>
        </w:rPr>
      </w:pPr>
    </w:p>
    <w:p w14:paraId="4F9DB850" w14:textId="77777777" w:rsidR="00D105FD" w:rsidRDefault="00D105FD" w:rsidP="00D105FD">
      <w:pPr>
        <w:pStyle w:val="BodyText"/>
        <w:rPr>
          <w:sz w:val="20"/>
        </w:rPr>
      </w:pPr>
    </w:p>
    <w:p w14:paraId="70B4A2C3" w14:textId="77777777" w:rsidR="00D105FD" w:rsidRDefault="00D105FD" w:rsidP="00D105FD">
      <w:pPr>
        <w:pStyle w:val="BodyText"/>
        <w:rPr>
          <w:sz w:val="20"/>
        </w:rPr>
      </w:pPr>
    </w:p>
    <w:p w14:paraId="5CD4FA8A" w14:textId="77777777" w:rsidR="00D105FD" w:rsidRDefault="00D105FD" w:rsidP="00D105FD">
      <w:pPr>
        <w:pStyle w:val="BodyText"/>
        <w:rPr>
          <w:sz w:val="20"/>
        </w:rPr>
      </w:pPr>
    </w:p>
    <w:p w14:paraId="719C68F4" w14:textId="77777777" w:rsidR="00D105FD" w:rsidRDefault="00D105FD" w:rsidP="00D105FD">
      <w:pPr>
        <w:pStyle w:val="BodyText"/>
        <w:rPr>
          <w:sz w:val="20"/>
        </w:rPr>
      </w:pPr>
    </w:p>
    <w:p w14:paraId="18735D44" w14:textId="77777777" w:rsidR="00D105FD" w:rsidRDefault="00D105FD" w:rsidP="00D105FD">
      <w:pPr>
        <w:pStyle w:val="BodyText"/>
        <w:rPr>
          <w:sz w:val="20"/>
        </w:rPr>
      </w:pPr>
    </w:p>
    <w:p w14:paraId="1CCDC0AA" w14:textId="77777777" w:rsidR="00D105FD" w:rsidRDefault="00D105FD" w:rsidP="00D105FD">
      <w:pPr>
        <w:pStyle w:val="BodyText"/>
        <w:rPr>
          <w:sz w:val="20"/>
        </w:rPr>
      </w:pPr>
    </w:p>
    <w:p w14:paraId="1C64EDC3" w14:textId="77777777" w:rsidR="00D105FD" w:rsidRDefault="00D105FD" w:rsidP="00D105FD">
      <w:pPr>
        <w:pStyle w:val="BodyText"/>
        <w:rPr>
          <w:sz w:val="20"/>
        </w:rPr>
      </w:pPr>
    </w:p>
    <w:p w14:paraId="67020790" w14:textId="77777777" w:rsidR="00D105FD" w:rsidRDefault="00D105FD" w:rsidP="00D105FD">
      <w:pPr>
        <w:pStyle w:val="BodyText"/>
        <w:rPr>
          <w:sz w:val="20"/>
        </w:rPr>
      </w:pPr>
    </w:p>
    <w:p w14:paraId="53E90238" w14:textId="77777777" w:rsidR="00D105FD" w:rsidRDefault="00D105FD" w:rsidP="00D105FD">
      <w:pPr>
        <w:pStyle w:val="BodyText"/>
        <w:rPr>
          <w:sz w:val="20"/>
        </w:rPr>
      </w:pPr>
    </w:p>
    <w:p w14:paraId="2D06EF31" w14:textId="77777777" w:rsidR="00D105FD" w:rsidRDefault="00D105FD" w:rsidP="00D105FD">
      <w:pPr>
        <w:pStyle w:val="BodyText"/>
        <w:rPr>
          <w:sz w:val="20"/>
        </w:rPr>
      </w:pPr>
    </w:p>
    <w:p w14:paraId="7E130443" w14:textId="77777777" w:rsidR="00D105FD" w:rsidRDefault="00D105FD" w:rsidP="00D105FD">
      <w:pPr>
        <w:pStyle w:val="BodyText"/>
        <w:rPr>
          <w:sz w:val="20"/>
        </w:rPr>
      </w:pPr>
    </w:p>
    <w:p w14:paraId="3A9779E6" w14:textId="77777777" w:rsidR="00D105FD" w:rsidRDefault="00D105FD" w:rsidP="00D105FD">
      <w:pPr>
        <w:pStyle w:val="BodyText"/>
        <w:spacing w:before="3"/>
        <w:rPr>
          <w:sz w:val="25"/>
        </w:rPr>
      </w:pPr>
      <w:r>
        <w:rPr>
          <w:noProof/>
        </w:rPr>
        <w:drawing>
          <wp:anchor distT="0" distB="0" distL="0" distR="0" simplePos="0" relativeHeight="251659264" behindDoc="0" locked="0" layoutInCell="1" allowOverlap="1" wp14:anchorId="55FDFA16" wp14:editId="0B6FF211">
            <wp:simplePos x="0" y="0"/>
            <wp:positionH relativeFrom="page">
              <wp:posOffset>0</wp:posOffset>
            </wp:positionH>
            <wp:positionV relativeFrom="paragraph">
              <wp:posOffset>209783</wp:posOffset>
            </wp:positionV>
            <wp:extent cx="6554505" cy="420624"/>
            <wp:effectExtent l="0" t="0" r="0" b="0"/>
            <wp:wrapTopAndBottom/>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554505" cy="420624"/>
                    </a:xfrm>
                    <a:prstGeom prst="rect">
                      <a:avLst/>
                    </a:prstGeom>
                  </pic:spPr>
                </pic:pic>
              </a:graphicData>
            </a:graphic>
          </wp:anchor>
        </w:drawing>
      </w:r>
    </w:p>
    <w:p w14:paraId="602C3442" w14:textId="77777777" w:rsidR="00D105FD" w:rsidRDefault="00D105FD" w:rsidP="00D105FD">
      <w:pPr>
        <w:pStyle w:val="BodyText"/>
        <w:rPr>
          <w:sz w:val="20"/>
        </w:rPr>
      </w:pPr>
    </w:p>
    <w:p w14:paraId="1ADDC1AA" w14:textId="77777777" w:rsidR="00D105FD" w:rsidRDefault="00D105FD" w:rsidP="00D105FD">
      <w:pPr>
        <w:pStyle w:val="BodyText"/>
        <w:rPr>
          <w:sz w:val="20"/>
        </w:rPr>
      </w:pPr>
    </w:p>
    <w:p w14:paraId="485B49A2" w14:textId="24B7285E" w:rsidR="00D105FD" w:rsidRDefault="00D105FD" w:rsidP="00D105FD">
      <w:pPr>
        <w:spacing w:before="226"/>
        <w:ind w:left="5220"/>
        <w:rPr>
          <w:rFonts w:ascii="Arial"/>
          <w:b/>
          <w:color w:val="4C4C4D"/>
          <w:sz w:val="48"/>
        </w:rPr>
      </w:pPr>
      <w:r>
        <w:rPr>
          <w:rFonts w:ascii="Arial"/>
          <w:b/>
          <w:color w:val="4C4C4D"/>
          <w:sz w:val="48"/>
        </w:rPr>
        <w:t>Digital Twin 101</w:t>
      </w:r>
      <w:r>
        <w:rPr>
          <w:rFonts w:ascii="Arial"/>
          <w:b/>
          <w:color w:val="4C4C4D"/>
          <w:sz w:val="48"/>
        </w:rPr>
        <w:br/>
      </w:r>
      <w:r w:rsidR="00BA74D4">
        <w:rPr>
          <w:rFonts w:ascii="Arial"/>
          <w:b/>
          <w:color w:val="4C4C4D"/>
          <w:sz w:val="48"/>
        </w:rPr>
        <w:t>Introduction to Digital Twins</w:t>
      </w:r>
    </w:p>
    <w:p w14:paraId="7124B280" w14:textId="77777777" w:rsidR="00D105FD" w:rsidRDefault="00D105FD" w:rsidP="00D105FD">
      <w:pPr>
        <w:spacing w:before="226"/>
        <w:ind w:left="6999"/>
        <w:rPr>
          <w:rFonts w:ascii="Arial"/>
          <w:b/>
          <w:sz w:val="48"/>
        </w:rPr>
      </w:pPr>
    </w:p>
    <w:p w14:paraId="27E0D2DC" w14:textId="77777777" w:rsidR="00D105FD" w:rsidRDefault="00D105FD" w:rsidP="00D105FD">
      <w:pPr>
        <w:spacing w:line="273" w:lineRule="auto"/>
        <w:sectPr w:rsidR="00D105FD" w:rsidSect="001722CE">
          <w:pgSz w:w="12240" w:h="15840"/>
          <w:pgMar w:top="1500" w:right="920" w:bottom="280" w:left="0" w:header="720" w:footer="720" w:gutter="0"/>
          <w:cols w:space="720"/>
        </w:sectPr>
      </w:pPr>
      <w:r>
        <w:br/>
      </w:r>
    </w:p>
    <w:p w14:paraId="77060D39" w14:textId="77777777" w:rsidR="00D105FD" w:rsidRDefault="00D105FD" w:rsidP="00D105FD">
      <w:pPr>
        <w:pStyle w:val="BodyText"/>
        <w:rPr>
          <w:rFonts w:ascii="Arial"/>
          <w:b/>
          <w:sz w:val="20"/>
        </w:rPr>
      </w:pPr>
    </w:p>
    <w:p w14:paraId="3E36329A" w14:textId="77777777" w:rsidR="00D105FD" w:rsidRDefault="00D105FD" w:rsidP="00D105FD">
      <w:pPr>
        <w:pStyle w:val="BodyText"/>
        <w:rPr>
          <w:rFonts w:ascii="Arial"/>
          <w:b/>
          <w:sz w:val="20"/>
        </w:rPr>
      </w:pPr>
    </w:p>
    <w:p w14:paraId="40401131" w14:textId="77777777" w:rsidR="00D105FD" w:rsidRDefault="00D105FD" w:rsidP="00D105FD">
      <w:pPr>
        <w:pStyle w:val="BodyText"/>
        <w:spacing w:before="1"/>
        <w:rPr>
          <w:rFonts w:ascii="Arial"/>
          <w:b/>
          <w:sz w:val="20"/>
        </w:rPr>
      </w:pPr>
    </w:p>
    <w:p w14:paraId="74E05712" w14:textId="77777777" w:rsidR="00D105FD" w:rsidRPr="001722CE" w:rsidRDefault="00D105FD" w:rsidP="00D105FD">
      <w:pPr>
        <w:ind w:left="1800"/>
        <w:rPr>
          <w:rFonts w:ascii="Arial" w:hAnsi="Arial" w:cs="Arial"/>
          <w:b/>
          <w:sz w:val="18"/>
        </w:rPr>
      </w:pPr>
      <w:r w:rsidRPr="001722CE">
        <w:rPr>
          <w:rFonts w:ascii="Arial" w:hAnsi="Arial" w:cs="Arial"/>
          <w:b/>
          <w:sz w:val="18"/>
        </w:rPr>
        <w:t>Copyright © 2020 PTC Inc. and/or Its Subsidiary Companies. All Rights Reserved.</w:t>
      </w:r>
    </w:p>
    <w:p w14:paraId="5D79384F" w14:textId="77777777" w:rsidR="00D105FD" w:rsidRPr="001722CE" w:rsidRDefault="00D105FD" w:rsidP="00D105FD">
      <w:pPr>
        <w:pStyle w:val="BodyText"/>
        <w:rPr>
          <w:rFonts w:ascii="Arial" w:hAnsi="Arial" w:cs="Arial"/>
          <w:b/>
          <w:sz w:val="17"/>
        </w:rPr>
      </w:pPr>
    </w:p>
    <w:p w14:paraId="0E7228C3" w14:textId="77777777" w:rsidR="00D105FD" w:rsidRPr="001722CE" w:rsidRDefault="00D105FD" w:rsidP="00D105FD">
      <w:pPr>
        <w:spacing w:line="328" w:lineRule="auto"/>
        <w:ind w:left="1800" w:right="1605"/>
        <w:rPr>
          <w:rFonts w:ascii="Arial" w:hAnsi="Arial" w:cs="Arial"/>
          <w:sz w:val="18"/>
        </w:rPr>
      </w:pPr>
      <w:r w:rsidRPr="001722CE">
        <w:rPr>
          <w:rFonts w:ascii="Arial" w:hAnsi="Arial" w:cs="Arial"/>
          <w:sz w:val="18"/>
        </w:rPr>
        <w:t>User and training guides and related documentation from PTC Inc. and its subsidiary companies (collectively "PTC") are subject to the copyright laws of the United States and other countries and are provided under a license agreement that restricts copying, disclosure, and use of such documentation. PTC hereby grants to the licensed software user the right to make copies in printed form of this documentation if provided on software media, but only for internal/personal use and in accordance with the license agreement under which the applicable software is licensed. Any copy made shall include the PTC copyright notice and any other proprietary</w:t>
      </w:r>
      <w:r w:rsidRPr="001722CE">
        <w:rPr>
          <w:rFonts w:ascii="Arial" w:hAnsi="Arial" w:cs="Arial"/>
          <w:spacing w:val="-4"/>
          <w:sz w:val="18"/>
        </w:rPr>
        <w:t xml:space="preserve"> </w:t>
      </w:r>
      <w:r w:rsidRPr="001722CE">
        <w:rPr>
          <w:rFonts w:ascii="Arial" w:hAnsi="Arial" w:cs="Arial"/>
          <w:sz w:val="18"/>
        </w:rPr>
        <w:t>notice</w:t>
      </w:r>
      <w:r w:rsidRPr="001722CE">
        <w:rPr>
          <w:rFonts w:ascii="Arial" w:hAnsi="Arial" w:cs="Arial"/>
          <w:spacing w:val="-4"/>
          <w:sz w:val="18"/>
        </w:rPr>
        <w:t xml:space="preserve"> </w:t>
      </w:r>
      <w:r w:rsidRPr="001722CE">
        <w:rPr>
          <w:rFonts w:ascii="Arial" w:hAnsi="Arial" w:cs="Arial"/>
          <w:sz w:val="18"/>
        </w:rPr>
        <w:t>provided</w:t>
      </w:r>
      <w:r w:rsidRPr="001722CE">
        <w:rPr>
          <w:rFonts w:ascii="Arial" w:hAnsi="Arial" w:cs="Arial"/>
          <w:spacing w:val="-4"/>
          <w:sz w:val="18"/>
        </w:rPr>
        <w:t xml:space="preserve"> </w:t>
      </w:r>
      <w:r w:rsidRPr="001722CE">
        <w:rPr>
          <w:rFonts w:ascii="Arial" w:hAnsi="Arial" w:cs="Arial"/>
          <w:sz w:val="18"/>
        </w:rPr>
        <w:t>by</w:t>
      </w:r>
      <w:r w:rsidRPr="001722CE">
        <w:rPr>
          <w:rFonts w:ascii="Arial" w:hAnsi="Arial" w:cs="Arial"/>
          <w:spacing w:val="-3"/>
          <w:sz w:val="18"/>
        </w:rPr>
        <w:t xml:space="preserve"> </w:t>
      </w:r>
      <w:r w:rsidRPr="001722CE">
        <w:rPr>
          <w:rFonts w:ascii="Arial" w:hAnsi="Arial" w:cs="Arial"/>
          <w:sz w:val="18"/>
        </w:rPr>
        <w:t>PTC.</w:t>
      </w:r>
      <w:r w:rsidRPr="001722CE">
        <w:rPr>
          <w:rFonts w:ascii="Arial" w:hAnsi="Arial" w:cs="Arial"/>
          <w:spacing w:val="-4"/>
          <w:sz w:val="18"/>
        </w:rPr>
        <w:t xml:space="preserve"> </w:t>
      </w:r>
      <w:r w:rsidRPr="001722CE">
        <w:rPr>
          <w:rFonts w:ascii="Arial" w:hAnsi="Arial" w:cs="Arial"/>
          <w:sz w:val="18"/>
        </w:rPr>
        <w:t>Training</w:t>
      </w:r>
      <w:r w:rsidRPr="001722CE">
        <w:rPr>
          <w:rFonts w:ascii="Arial" w:hAnsi="Arial" w:cs="Arial"/>
          <w:spacing w:val="-5"/>
          <w:sz w:val="18"/>
        </w:rPr>
        <w:t xml:space="preserve"> </w:t>
      </w:r>
      <w:r w:rsidRPr="001722CE">
        <w:rPr>
          <w:rFonts w:ascii="Arial" w:hAnsi="Arial" w:cs="Arial"/>
          <w:sz w:val="18"/>
        </w:rPr>
        <w:t>materials</w:t>
      </w:r>
      <w:r w:rsidRPr="001722CE">
        <w:rPr>
          <w:rFonts w:ascii="Arial" w:hAnsi="Arial" w:cs="Arial"/>
          <w:spacing w:val="-3"/>
          <w:sz w:val="18"/>
        </w:rPr>
        <w:t xml:space="preserve"> </w:t>
      </w:r>
      <w:r w:rsidRPr="001722CE">
        <w:rPr>
          <w:rFonts w:ascii="Arial" w:hAnsi="Arial" w:cs="Arial"/>
          <w:sz w:val="18"/>
        </w:rPr>
        <w:t>may</w:t>
      </w:r>
      <w:r w:rsidRPr="001722CE">
        <w:rPr>
          <w:rFonts w:ascii="Arial" w:hAnsi="Arial" w:cs="Arial"/>
          <w:spacing w:val="-5"/>
          <w:sz w:val="18"/>
        </w:rPr>
        <w:t xml:space="preserve"> </w:t>
      </w:r>
      <w:r w:rsidRPr="001722CE">
        <w:rPr>
          <w:rFonts w:ascii="Arial" w:hAnsi="Arial" w:cs="Arial"/>
          <w:sz w:val="18"/>
        </w:rPr>
        <w:t>not</w:t>
      </w:r>
      <w:r w:rsidRPr="001722CE">
        <w:rPr>
          <w:rFonts w:ascii="Arial" w:hAnsi="Arial" w:cs="Arial"/>
          <w:spacing w:val="-3"/>
          <w:sz w:val="18"/>
        </w:rPr>
        <w:t xml:space="preserve"> </w:t>
      </w:r>
      <w:r w:rsidRPr="001722CE">
        <w:rPr>
          <w:rFonts w:ascii="Arial" w:hAnsi="Arial" w:cs="Arial"/>
          <w:sz w:val="18"/>
        </w:rPr>
        <w:t>be</w:t>
      </w:r>
      <w:r w:rsidRPr="001722CE">
        <w:rPr>
          <w:rFonts w:ascii="Arial" w:hAnsi="Arial" w:cs="Arial"/>
          <w:spacing w:val="-3"/>
          <w:sz w:val="18"/>
        </w:rPr>
        <w:t xml:space="preserve"> </w:t>
      </w:r>
      <w:r w:rsidRPr="001722CE">
        <w:rPr>
          <w:rFonts w:ascii="Arial" w:hAnsi="Arial" w:cs="Arial"/>
          <w:sz w:val="18"/>
        </w:rPr>
        <w:t>copied</w:t>
      </w:r>
      <w:r w:rsidRPr="001722CE">
        <w:rPr>
          <w:rFonts w:ascii="Arial" w:hAnsi="Arial" w:cs="Arial"/>
          <w:spacing w:val="-4"/>
          <w:sz w:val="18"/>
        </w:rPr>
        <w:t xml:space="preserve"> </w:t>
      </w:r>
      <w:r w:rsidRPr="001722CE">
        <w:rPr>
          <w:rFonts w:ascii="Arial" w:hAnsi="Arial" w:cs="Arial"/>
          <w:sz w:val="18"/>
        </w:rPr>
        <w:t>without</w:t>
      </w:r>
      <w:r w:rsidRPr="001722CE">
        <w:rPr>
          <w:rFonts w:ascii="Arial" w:hAnsi="Arial" w:cs="Arial"/>
          <w:spacing w:val="-4"/>
          <w:sz w:val="18"/>
        </w:rPr>
        <w:t xml:space="preserve"> </w:t>
      </w:r>
      <w:r w:rsidRPr="001722CE">
        <w:rPr>
          <w:rFonts w:ascii="Arial" w:hAnsi="Arial" w:cs="Arial"/>
          <w:sz w:val="18"/>
        </w:rPr>
        <w:t>the</w:t>
      </w:r>
      <w:r w:rsidRPr="001722CE">
        <w:rPr>
          <w:rFonts w:ascii="Arial" w:hAnsi="Arial" w:cs="Arial"/>
          <w:spacing w:val="-5"/>
          <w:sz w:val="18"/>
        </w:rPr>
        <w:t xml:space="preserve"> </w:t>
      </w:r>
      <w:r w:rsidRPr="001722CE">
        <w:rPr>
          <w:rFonts w:ascii="Arial" w:hAnsi="Arial" w:cs="Arial"/>
          <w:sz w:val="18"/>
        </w:rPr>
        <w:t>express</w:t>
      </w:r>
      <w:r w:rsidRPr="001722CE">
        <w:rPr>
          <w:rFonts w:ascii="Arial" w:hAnsi="Arial" w:cs="Arial"/>
          <w:spacing w:val="-3"/>
          <w:sz w:val="18"/>
        </w:rPr>
        <w:t xml:space="preserve"> </w:t>
      </w:r>
      <w:r w:rsidRPr="001722CE">
        <w:rPr>
          <w:rFonts w:ascii="Arial" w:hAnsi="Arial" w:cs="Arial"/>
          <w:sz w:val="18"/>
        </w:rPr>
        <w:t>written</w:t>
      </w:r>
      <w:r w:rsidRPr="001722CE">
        <w:rPr>
          <w:rFonts w:ascii="Arial" w:hAnsi="Arial" w:cs="Arial"/>
          <w:spacing w:val="-3"/>
          <w:sz w:val="18"/>
        </w:rPr>
        <w:t xml:space="preserve"> </w:t>
      </w:r>
      <w:r w:rsidRPr="001722CE">
        <w:rPr>
          <w:rFonts w:ascii="Arial" w:hAnsi="Arial" w:cs="Arial"/>
          <w:sz w:val="18"/>
        </w:rPr>
        <w:t xml:space="preserve">consent of PTC. This documentation may not be disclosed, transferred, modified, or reduced to any form, including electronic media, or transmitted or made publicly available by any means without the prior written consent of PTC and no authorization is granted to make copies for such purposes. Information described herein is furnished for general information </w:t>
      </w:r>
      <w:r w:rsidRPr="001722CE">
        <w:rPr>
          <w:rFonts w:ascii="Arial" w:hAnsi="Arial" w:cs="Arial"/>
          <w:spacing w:val="-3"/>
          <w:sz w:val="18"/>
        </w:rPr>
        <w:t xml:space="preserve">only, </w:t>
      </w:r>
      <w:r w:rsidRPr="001722CE">
        <w:rPr>
          <w:rFonts w:ascii="Arial" w:hAnsi="Arial" w:cs="Arial"/>
          <w:sz w:val="18"/>
        </w:rPr>
        <w:t>is subject to change without notice, and should not be construed as a warranty or commitment by PTC. PTC assumes no responsibility or liability for any errors or inaccuracies that may appear in this</w:t>
      </w:r>
      <w:r w:rsidRPr="001722CE">
        <w:rPr>
          <w:rFonts w:ascii="Arial" w:hAnsi="Arial" w:cs="Arial"/>
          <w:spacing w:val="-6"/>
          <w:sz w:val="18"/>
        </w:rPr>
        <w:t xml:space="preserve"> </w:t>
      </w:r>
      <w:r w:rsidRPr="001722CE">
        <w:rPr>
          <w:rFonts w:ascii="Arial" w:hAnsi="Arial" w:cs="Arial"/>
          <w:sz w:val="18"/>
        </w:rPr>
        <w:t>document.</w:t>
      </w:r>
    </w:p>
    <w:p w14:paraId="4C927032" w14:textId="77777777" w:rsidR="00D105FD" w:rsidRPr="001722CE" w:rsidRDefault="00D105FD" w:rsidP="00D105FD">
      <w:pPr>
        <w:spacing w:before="111" w:line="328" w:lineRule="auto"/>
        <w:ind w:left="1800" w:right="1282"/>
        <w:rPr>
          <w:rFonts w:ascii="Arial" w:hAnsi="Arial" w:cs="Arial"/>
          <w:sz w:val="18"/>
        </w:rPr>
      </w:pPr>
      <w:r w:rsidRPr="001722CE">
        <w:rPr>
          <w:rFonts w:ascii="Arial" w:hAnsi="Arial" w:cs="Arial"/>
          <w:sz w:val="18"/>
        </w:rPr>
        <w:t>The software described in this document is provided under written license agreement, contains valuable trade secrets and proprietary information, and is protected by the copyright laws of the United States and other countries. It may not be copied or distributed in any form or medium, disclosed to third parties, or used in any manner not provided for in the software licenses agreement except with written prior approval from PTC.</w:t>
      </w:r>
    </w:p>
    <w:p w14:paraId="28E70036" w14:textId="77777777" w:rsidR="00D105FD" w:rsidRPr="001722CE" w:rsidRDefault="00D105FD" w:rsidP="00D105FD">
      <w:pPr>
        <w:spacing w:before="118" w:line="326" w:lineRule="auto"/>
        <w:ind w:left="1800" w:right="1605"/>
        <w:rPr>
          <w:rFonts w:ascii="Arial" w:hAnsi="Arial" w:cs="Arial"/>
          <w:sz w:val="18"/>
        </w:rPr>
      </w:pPr>
      <w:r w:rsidRPr="001722CE">
        <w:rPr>
          <w:rFonts w:ascii="Arial" w:hAnsi="Arial" w:cs="Arial"/>
          <w:sz w:val="18"/>
        </w:rPr>
        <w:t xml:space="preserve">UNAUTHORIZED USE OF </w:t>
      </w:r>
      <w:r w:rsidRPr="001722CE">
        <w:rPr>
          <w:rFonts w:ascii="Arial" w:hAnsi="Arial" w:cs="Arial"/>
          <w:spacing w:val="-3"/>
          <w:sz w:val="18"/>
        </w:rPr>
        <w:t xml:space="preserve">SOFTWARE </w:t>
      </w:r>
      <w:r w:rsidRPr="001722CE">
        <w:rPr>
          <w:rFonts w:ascii="Arial" w:hAnsi="Arial" w:cs="Arial"/>
          <w:sz w:val="18"/>
        </w:rPr>
        <w:t xml:space="preserve">OR ITS </w:t>
      </w:r>
      <w:r w:rsidRPr="001722CE">
        <w:rPr>
          <w:rFonts w:ascii="Arial" w:hAnsi="Arial" w:cs="Arial"/>
          <w:spacing w:val="-3"/>
          <w:sz w:val="18"/>
        </w:rPr>
        <w:t xml:space="preserve">DOCUMENTATION </w:t>
      </w:r>
      <w:r w:rsidRPr="001722CE">
        <w:rPr>
          <w:rFonts w:ascii="Arial" w:hAnsi="Arial" w:cs="Arial"/>
          <w:sz w:val="18"/>
        </w:rPr>
        <w:t xml:space="preserve">CAN </w:t>
      </w:r>
      <w:r w:rsidRPr="001722CE">
        <w:rPr>
          <w:rFonts w:ascii="Arial" w:hAnsi="Arial" w:cs="Arial"/>
          <w:spacing w:val="-3"/>
          <w:sz w:val="18"/>
        </w:rPr>
        <w:t xml:space="preserve">RESULT </w:t>
      </w:r>
      <w:r w:rsidRPr="001722CE">
        <w:rPr>
          <w:rFonts w:ascii="Arial" w:hAnsi="Arial" w:cs="Arial"/>
          <w:sz w:val="18"/>
        </w:rPr>
        <w:t>IN CIVIL DAMAGES AND CRIMINAL PROSECUTION.</w:t>
      </w:r>
    </w:p>
    <w:p w14:paraId="40FFED7C" w14:textId="77777777" w:rsidR="00D105FD" w:rsidRPr="001722CE" w:rsidRDefault="00D105FD" w:rsidP="00D105FD">
      <w:pPr>
        <w:spacing w:before="122" w:line="328" w:lineRule="auto"/>
        <w:ind w:left="1800" w:right="1605"/>
        <w:rPr>
          <w:rFonts w:ascii="Arial" w:hAnsi="Arial" w:cs="Arial"/>
          <w:sz w:val="18"/>
        </w:rPr>
      </w:pPr>
      <w:r w:rsidRPr="001722CE">
        <w:rPr>
          <w:rFonts w:ascii="Arial" w:hAnsi="Arial" w:cs="Arial"/>
          <w:sz w:val="18"/>
        </w:rPr>
        <w:t>PTC regards software piracy as the crime it is, and we view offenders accordingly. We do not tolerate the piracy of PTC software products, and we pursue (both civilly and criminally) those who do so using all legal means available, including public and private surveillance resources. As part of these efforts, PTC uses data monitoring and scouring technologies to obtain and transmit data on users of illegal copies of our software. This data collection is not performed on users of legally licensed software from PTC and its authorized distributors. If you are using an illegal copy of our software and do not consent to the collection and transmission of such data (including to the United States), cease using the illegal version, and contact PTC to obtain a legally licensed copy.</w:t>
      </w:r>
    </w:p>
    <w:p w14:paraId="35468E08" w14:textId="77777777" w:rsidR="00D105FD" w:rsidRPr="001722CE" w:rsidRDefault="00D105FD" w:rsidP="00D105FD">
      <w:pPr>
        <w:spacing w:before="114" w:line="326" w:lineRule="auto"/>
        <w:ind w:left="1800" w:right="1605"/>
        <w:rPr>
          <w:rFonts w:ascii="Arial" w:hAnsi="Arial" w:cs="Arial"/>
          <w:sz w:val="18"/>
        </w:rPr>
      </w:pPr>
      <w:r w:rsidRPr="001722CE">
        <w:rPr>
          <w:rFonts w:ascii="Arial" w:hAnsi="Arial" w:cs="Arial"/>
          <w:b/>
          <w:sz w:val="18"/>
        </w:rPr>
        <w:lastRenderedPageBreak/>
        <w:t xml:space="preserve">Important Copyright, Trademark, Patent, and Licensing Information: </w:t>
      </w:r>
      <w:r w:rsidRPr="001722CE">
        <w:rPr>
          <w:rFonts w:ascii="Arial" w:hAnsi="Arial" w:cs="Arial"/>
          <w:sz w:val="18"/>
        </w:rPr>
        <w:t>See the About Box, or copyright notice, of your PTC software.</w:t>
      </w:r>
    </w:p>
    <w:p w14:paraId="6EC39688" w14:textId="77777777" w:rsidR="00D105FD" w:rsidRPr="001722CE" w:rsidRDefault="00D105FD" w:rsidP="00D105FD">
      <w:pPr>
        <w:spacing w:before="122"/>
        <w:ind w:left="1800"/>
        <w:rPr>
          <w:rFonts w:ascii="Arial" w:hAnsi="Arial" w:cs="Arial"/>
          <w:b/>
          <w:sz w:val="18"/>
        </w:rPr>
      </w:pPr>
      <w:r w:rsidRPr="001722CE">
        <w:rPr>
          <w:rFonts w:ascii="Arial" w:hAnsi="Arial" w:cs="Arial"/>
          <w:b/>
          <w:sz w:val="18"/>
        </w:rPr>
        <w:t>UNITED STATES GOVERNMENT RIGHTS</w:t>
      </w:r>
    </w:p>
    <w:p w14:paraId="6072C023" w14:textId="77777777" w:rsidR="00D105FD" w:rsidRPr="001722CE" w:rsidRDefault="00D105FD" w:rsidP="00D105FD">
      <w:pPr>
        <w:pStyle w:val="BodyText"/>
        <w:rPr>
          <w:rFonts w:ascii="Arial" w:hAnsi="Arial" w:cs="Arial"/>
          <w:b/>
          <w:sz w:val="17"/>
        </w:rPr>
      </w:pPr>
    </w:p>
    <w:p w14:paraId="2D41EBBD" w14:textId="77777777" w:rsidR="00D105FD" w:rsidRPr="001722CE" w:rsidRDefault="00D105FD" w:rsidP="00D105FD">
      <w:pPr>
        <w:ind w:left="1800"/>
        <w:rPr>
          <w:rFonts w:ascii="Arial" w:hAnsi="Arial" w:cs="Arial"/>
          <w:sz w:val="18"/>
        </w:rPr>
      </w:pPr>
      <w:r w:rsidRPr="001722CE">
        <w:rPr>
          <w:rFonts w:ascii="Arial" w:hAnsi="Arial" w:cs="Arial"/>
          <w:sz w:val="18"/>
        </w:rPr>
        <w:t>PTC software products and software documentation are “commercial items” as that term is defined at 48 C.F.</w:t>
      </w:r>
    </w:p>
    <w:p w14:paraId="54FD7026" w14:textId="77777777" w:rsidR="00D105FD" w:rsidRPr="001722CE" w:rsidRDefault="00D105FD" w:rsidP="00D105FD">
      <w:pPr>
        <w:pStyle w:val="ListParagraph"/>
        <w:widowControl w:val="0"/>
        <w:numPr>
          <w:ilvl w:val="0"/>
          <w:numId w:val="1"/>
        </w:numPr>
        <w:tabs>
          <w:tab w:val="left" w:pos="2010"/>
        </w:tabs>
        <w:autoSpaceDE w:val="0"/>
        <w:autoSpaceDN w:val="0"/>
        <w:spacing w:before="77" w:after="0" w:line="328" w:lineRule="auto"/>
        <w:ind w:right="1612" w:firstLine="0"/>
        <w:contextualSpacing w:val="0"/>
        <w:rPr>
          <w:rFonts w:ascii="Arial" w:hAnsi="Arial" w:cs="Arial"/>
          <w:sz w:val="18"/>
        </w:rPr>
      </w:pPr>
      <w:r w:rsidRPr="001722CE">
        <w:rPr>
          <w:rFonts w:ascii="Arial" w:hAnsi="Arial" w:cs="Arial"/>
          <w:sz w:val="18"/>
        </w:rPr>
        <w:t xml:space="preserve">2.101. Pursuant to Federal Acquisition Regulation </w:t>
      </w:r>
      <w:r w:rsidRPr="001722CE">
        <w:rPr>
          <w:rFonts w:ascii="Arial" w:hAnsi="Arial" w:cs="Arial"/>
          <w:spacing w:val="-3"/>
          <w:sz w:val="18"/>
        </w:rPr>
        <w:t xml:space="preserve">(FAR) </w:t>
      </w:r>
      <w:r w:rsidRPr="001722CE">
        <w:rPr>
          <w:rFonts w:ascii="Arial" w:hAnsi="Arial" w:cs="Arial"/>
          <w:sz w:val="18"/>
        </w:rPr>
        <w:t>12.212 (a)-(b) (Computer Software)</w:t>
      </w:r>
      <w:r w:rsidRPr="001722CE">
        <w:rPr>
          <w:rFonts w:ascii="Arial" w:hAnsi="Arial" w:cs="Arial"/>
          <w:spacing w:val="-30"/>
          <w:sz w:val="18"/>
        </w:rPr>
        <w:t xml:space="preserve"> </w:t>
      </w:r>
      <w:r w:rsidRPr="001722CE">
        <w:rPr>
          <w:rFonts w:ascii="Arial" w:hAnsi="Arial" w:cs="Arial"/>
          <w:spacing w:val="-4"/>
          <w:sz w:val="18"/>
        </w:rPr>
        <w:t xml:space="preserve">(MAY </w:t>
      </w:r>
      <w:r w:rsidRPr="001722CE">
        <w:rPr>
          <w:rFonts w:ascii="Arial" w:hAnsi="Arial" w:cs="Arial"/>
          <w:sz w:val="18"/>
        </w:rPr>
        <w:t>2014) for civilian agencies or the Defense Federal Acquisition Regulation Supplement (DFARS) at 227.7202-1(a) (Policy) and 227.7202-3 (a) (Rights in commercial computer software or commercial computer software documentation) (FEB 2014) for the Department of Defense, PTC software products and software documentation are provided to the U.S. Government under the PTC commercial license agreement. Use, duplication or disclosure by the U.S. Government is subject solely to the terms and conditions set forth in the applicable PTC software license</w:t>
      </w:r>
      <w:r w:rsidRPr="001722CE">
        <w:rPr>
          <w:rFonts w:ascii="Arial" w:hAnsi="Arial" w:cs="Arial"/>
          <w:spacing w:val="-4"/>
          <w:sz w:val="18"/>
        </w:rPr>
        <w:t xml:space="preserve"> </w:t>
      </w:r>
      <w:r w:rsidRPr="001722CE">
        <w:rPr>
          <w:rFonts w:ascii="Arial" w:hAnsi="Arial" w:cs="Arial"/>
          <w:sz w:val="18"/>
        </w:rPr>
        <w:t>agreement.</w:t>
      </w:r>
    </w:p>
    <w:p w14:paraId="19C44E61" w14:textId="77777777" w:rsidR="00D105FD" w:rsidRPr="00094808" w:rsidRDefault="00D105FD" w:rsidP="00D105FD">
      <w:pPr>
        <w:spacing w:before="115"/>
        <w:ind w:left="1800"/>
        <w:rPr>
          <w:rFonts w:ascii="Arial" w:hAnsi="Arial" w:cs="Arial"/>
          <w:sz w:val="18"/>
          <w:lang w:val="fr-FR"/>
          <w:rPrChange w:id="0" w:author="Prideaux-Ghee, Stephen" w:date="2021-06-08T16:38:00Z">
            <w:rPr>
              <w:rFonts w:ascii="Arial" w:hAnsi="Arial" w:cs="Arial"/>
              <w:sz w:val="18"/>
            </w:rPr>
          </w:rPrChange>
        </w:rPr>
      </w:pPr>
      <w:r w:rsidRPr="00094808">
        <w:rPr>
          <w:rFonts w:ascii="Arial" w:hAnsi="Arial" w:cs="Arial"/>
          <w:sz w:val="18"/>
          <w:lang w:val="fr-FR"/>
          <w:rPrChange w:id="1" w:author="Prideaux-Ghee, Stephen" w:date="2021-06-08T16:38:00Z">
            <w:rPr>
              <w:rFonts w:ascii="Arial" w:hAnsi="Arial" w:cs="Arial"/>
              <w:sz w:val="18"/>
            </w:rPr>
          </w:rPrChange>
        </w:rPr>
        <w:t>PTC Inc., 121 Seaport Blvd, Boston, MA 02210 USA</w:t>
      </w:r>
    </w:p>
    <w:p w14:paraId="1AFF9A49" w14:textId="77777777" w:rsidR="00D105FD" w:rsidRPr="00094808" w:rsidRDefault="00D105FD" w:rsidP="00D105FD">
      <w:pPr>
        <w:rPr>
          <w:rFonts w:ascii="Arial" w:hAnsi="Arial" w:cs="Arial"/>
          <w:b/>
          <w:bCs/>
          <w:lang w:val="fr-FR"/>
          <w:rPrChange w:id="2" w:author="Prideaux-Ghee, Stephen" w:date="2021-06-08T16:38:00Z">
            <w:rPr>
              <w:rFonts w:ascii="Arial" w:hAnsi="Arial" w:cs="Arial"/>
              <w:b/>
              <w:bCs/>
            </w:rPr>
          </w:rPrChange>
        </w:rPr>
      </w:pPr>
      <w:r w:rsidRPr="00094808">
        <w:rPr>
          <w:rFonts w:ascii="Arial" w:hAnsi="Arial" w:cs="Arial"/>
          <w:b/>
          <w:bCs/>
          <w:lang w:val="fr-FR"/>
          <w:rPrChange w:id="3" w:author="Prideaux-Ghee, Stephen" w:date="2021-06-08T16:38:00Z">
            <w:rPr>
              <w:rFonts w:ascii="Arial" w:hAnsi="Arial" w:cs="Arial"/>
              <w:b/>
              <w:bCs/>
            </w:rPr>
          </w:rPrChange>
        </w:rPr>
        <w:br w:type="page"/>
      </w:r>
    </w:p>
    <w:p w14:paraId="5ACE9B17" w14:textId="77777777" w:rsidR="00D105FD" w:rsidRDefault="00D105FD" w:rsidP="00D105FD">
      <w:pPr>
        <w:rPr>
          <w:rFonts w:ascii="Arial" w:hAnsi="Arial" w:cs="Arial"/>
          <w:b/>
          <w:bCs/>
        </w:rPr>
      </w:pPr>
      <w:r>
        <w:rPr>
          <w:rFonts w:ascii="Arial" w:hAnsi="Arial" w:cs="Arial"/>
          <w:b/>
          <w:bCs/>
        </w:rPr>
        <w:lastRenderedPageBreak/>
        <w:t>Intro</w:t>
      </w:r>
    </w:p>
    <w:p w14:paraId="4320A084" w14:textId="351B8564" w:rsidR="00D105FD" w:rsidRPr="001F50B0" w:rsidRDefault="00D105FD" w:rsidP="00D105FD">
      <w:pPr>
        <w:rPr>
          <w:rFonts w:ascii="Arial" w:hAnsi="Arial" w:cs="Arial"/>
        </w:rPr>
      </w:pPr>
      <w:r>
        <w:rPr>
          <w:rFonts w:ascii="Arial" w:hAnsi="Arial" w:cs="Arial"/>
        </w:rPr>
        <w:t>This document will serve as an introduction into digital twins. There will not be an associated activity in Vuforia Studio associated with it</w:t>
      </w:r>
      <w:r w:rsidR="00EA10F0">
        <w:rPr>
          <w:rFonts w:ascii="Arial" w:hAnsi="Arial" w:cs="Arial"/>
        </w:rPr>
        <w:t>;</w:t>
      </w:r>
      <w:r>
        <w:rPr>
          <w:rFonts w:ascii="Arial" w:hAnsi="Arial" w:cs="Arial"/>
        </w:rPr>
        <w:t xml:space="preserve"> this will be </w:t>
      </w:r>
      <w:r w:rsidR="00EA10F0">
        <w:rPr>
          <w:rFonts w:ascii="Arial" w:hAnsi="Arial" w:cs="Arial"/>
        </w:rPr>
        <w:t>focused</w:t>
      </w:r>
      <w:r>
        <w:rPr>
          <w:rFonts w:ascii="Arial" w:hAnsi="Arial" w:cs="Arial"/>
        </w:rPr>
        <w:t xml:space="preserve"> on providing background information about digital twins before you dive deeper into digital twin use cases with AR.</w:t>
      </w:r>
    </w:p>
    <w:p w14:paraId="55BAB5A7" w14:textId="77777777" w:rsidR="00D105FD" w:rsidRDefault="00D105FD" w:rsidP="00D105FD">
      <w:pPr>
        <w:rPr>
          <w:rFonts w:ascii="Arial" w:hAnsi="Arial" w:cs="Arial"/>
          <w:b/>
          <w:bCs/>
        </w:rPr>
      </w:pPr>
      <w:r>
        <w:rPr>
          <w:rFonts w:ascii="Arial" w:hAnsi="Arial" w:cs="Arial"/>
          <w:b/>
          <w:bCs/>
        </w:rPr>
        <w:t>101.1 What is a Digital Twin?</w:t>
      </w:r>
    </w:p>
    <w:p w14:paraId="76D7AF5E" w14:textId="63E60B22" w:rsidR="00D105FD" w:rsidRDefault="00D105FD" w:rsidP="00D105FD">
      <w:pPr>
        <w:rPr>
          <w:rFonts w:ascii="Arial" w:hAnsi="Arial" w:cs="Arial"/>
        </w:rPr>
      </w:pPr>
      <w:r>
        <w:rPr>
          <w:rFonts w:ascii="Arial" w:hAnsi="Arial" w:cs="Arial"/>
        </w:rPr>
        <w:t>By definition, a digital twin is a digital model that virtually represents a physical product, operational process, or task. A digital twin is not just a digital copy of something, though. Each digital twin has data associated with it, and without connected data, you do not have a true digital twin. Digital twins are unique to a</w:t>
      </w:r>
      <w:r w:rsidR="00442F33">
        <w:rPr>
          <w:rFonts w:ascii="Arial" w:hAnsi="Arial" w:cs="Arial"/>
        </w:rPr>
        <w:t xml:space="preserve"> specific</w:t>
      </w:r>
      <w:r>
        <w:rPr>
          <w:rFonts w:ascii="Arial" w:hAnsi="Arial" w:cs="Arial"/>
        </w:rPr>
        <w:t xml:space="preserve"> product, process, or task. This means that if you </w:t>
      </w:r>
      <w:r w:rsidR="001777EE">
        <w:rPr>
          <w:rFonts w:ascii="Arial" w:hAnsi="Arial" w:cs="Arial"/>
        </w:rPr>
        <w:t xml:space="preserve">just </w:t>
      </w:r>
      <w:r>
        <w:rPr>
          <w:rFonts w:ascii="Arial" w:hAnsi="Arial" w:cs="Arial"/>
        </w:rPr>
        <w:t xml:space="preserve">have a CAD model of a product, say a quadcopter, then you do not have a digital twin. There are hundreds of thousands of quadcopter drones in the world that all look the same. What then would make the CAD model a true digital twin is when data from one specific physical quadcopter is added to the model. It then has data telling the entire digital thread story of the product. </w:t>
      </w:r>
    </w:p>
    <w:p w14:paraId="47FB085D" w14:textId="6B41AC1B" w:rsidR="003925B4" w:rsidRDefault="00D105FD" w:rsidP="00D105FD">
      <w:pPr>
        <w:rPr>
          <w:rFonts w:ascii="Arial" w:hAnsi="Arial" w:cs="Arial"/>
        </w:rPr>
      </w:pPr>
      <w:r>
        <w:rPr>
          <w:rFonts w:ascii="Arial" w:hAnsi="Arial" w:cs="Arial"/>
        </w:rPr>
        <w:t xml:space="preserve">Augmented reality allows you to take a digital representation of </w:t>
      </w:r>
      <w:r w:rsidR="005956BE">
        <w:rPr>
          <w:rFonts w:ascii="Arial" w:hAnsi="Arial" w:cs="Arial"/>
        </w:rPr>
        <w:t>a</w:t>
      </w:r>
      <w:r>
        <w:rPr>
          <w:rFonts w:ascii="Arial" w:hAnsi="Arial" w:cs="Arial"/>
        </w:rPr>
        <w:t xml:space="preserve"> physical object and place it into the real world for data </w:t>
      </w:r>
      <w:r w:rsidR="002F106C">
        <w:rPr>
          <w:rFonts w:ascii="Arial" w:hAnsi="Arial" w:cs="Arial"/>
        </w:rPr>
        <w:t>connectivity</w:t>
      </w:r>
      <w:r>
        <w:rPr>
          <w:rFonts w:ascii="Arial" w:hAnsi="Arial" w:cs="Arial"/>
        </w:rPr>
        <w:t>, which is what you will learn more about as you go through this series of activities.</w:t>
      </w:r>
      <w:r w:rsidR="008201E1">
        <w:rPr>
          <w:rFonts w:ascii="Arial" w:hAnsi="Arial" w:cs="Arial"/>
        </w:rPr>
        <w:t xml:space="preserve"> </w:t>
      </w:r>
      <w:r w:rsidR="008B1BA9">
        <w:rPr>
          <w:rFonts w:ascii="Arial" w:hAnsi="Arial" w:cs="Arial"/>
        </w:rPr>
        <w:t xml:space="preserve">Digital twins can be </w:t>
      </w:r>
      <w:r w:rsidR="008872D1">
        <w:rPr>
          <w:rFonts w:ascii="Arial" w:hAnsi="Arial" w:cs="Arial"/>
        </w:rPr>
        <w:t>accessed by scanning a code, which can come in many different forms, on your mobile/wearable device which will l</w:t>
      </w:r>
      <w:r w:rsidR="005E6B8B">
        <w:rPr>
          <w:rFonts w:ascii="Arial" w:hAnsi="Arial" w:cs="Arial"/>
        </w:rPr>
        <w:t>oad and prepare the experience for viewing in AR. Examples of things that can be scanned are</w:t>
      </w:r>
      <w:r w:rsidR="00143F06">
        <w:rPr>
          <w:rFonts w:ascii="Arial" w:hAnsi="Arial" w:cs="Arial"/>
        </w:rPr>
        <w:t xml:space="preserve"> VuMarks, an image that gets a URL encoded in it</w:t>
      </w:r>
      <w:r w:rsidR="003B4E4C">
        <w:rPr>
          <w:rFonts w:ascii="Arial" w:hAnsi="Arial" w:cs="Arial"/>
        </w:rPr>
        <w:t>, much like a QR code,</w:t>
      </w:r>
      <w:r w:rsidR="00143F06">
        <w:rPr>
          <w:rFonts w:ascii="Arial" w:hAnsi="Arial" w:cs="Arial"/>
        </w:rPr>
        <w:t xml:space="preserve"> that can be customized for your company’s logo</w:t>
      </w:r>
      <w:r w:rsidR="003B4E4C">
        <w:rPr>
          <w:rFonts w:ascii="Arial" w:hAnsi="Arial" w:cs="Arial"/>
        </w:rPr>
        <w:t>, ThingMarks, PTC-branded VuMarks that come by default with your Vuforia Studio subscription, bar codes, basic QR codes, or any image that can be serialized</w:t>
      </w:r>
      <w:r w:rsidR="00A52E2B">
        <w:rPr>
          <w:rFonts w:ascii="Arial" w:hAnsi="Arial" w:cs="Arial"/>
        </w:rPr>
        <w:t xml:space="preserve"> with a URL.</w:t>
      </w:r>
    </w:p>
    <w:p w14:paraId="4B6F91F9" w14:textId="49DDB413" w:rsidR="00D105FD" w:rsidRPr="005F6B4A" w:rsidRDefault="00D105FD" w:rsidP="00D105FD">
      <w:pPr>
        <w:rPr>
          <w:rFonts w:ascii="Arial" w:hAnsi="Arial" w:cs="Arial"/>
        </w:rPr>
      </w:pPr>
      <w:r>
        <w:rPr>
          <w:rFonts w:ascii="Arial" w:hAnsi="Arial" w:cs="Arial"/>
        </w:rPr>
        <w:t>In addition to the case described above where there were multiple digital twins for the same</w:t>
      </w:r>
      <w:r w:rsidR="003C2C2A">
        <w:rPr>
          <w:rFonts w:ascii="Arial" w:hAnsi="Arial" w:cs="Arial"/>
        </w:rPr>
        <w:t xml:space="preserve"> model of a</w:t>
      </w:r>
      <w:r>
        <w:rPr>
          <w:rFonts w:ascii="Arial" w:hAnsi="Arial" w:cs="Arial"/>
        </w:rPr>
        <w:t xml:space="preserve"> physical object, augmented reality also allows for multiple digital twin experiences to be placed inside one AR experience</w:t>
      </w:r>
      <w:r w:rsidR="001579B8">
        <w:rPr>
          <w:rFonts w:ascii="Arial" w:hAnsi="Arial" w:cs="Arial"/>
        </w:rPr>
        <w:t>. For example, there could be a single AR experience that has</w:t>
      </w:r>
      <w:r>
        <w:rPr>
          <w:rFonts w:ascii="Arial" w:hAnsi="Arial" w:cs="Arial"/>
        </w:rPr>
        <w:t xml:space="preserve"> one experience for reading one set of data </w:t>
      </w:r>
      <w:r w:rsidR="003C3EC3">
        <w:rPr>
          <w:rFonts w:ascii="Arial" w:hAnsi="Arial" w:cs="Arial"/>
        </w:rPr>
        <w:t>for</w:t>
      </w:r>
      <w:r>
        <w:rPr>
          <w:rFonts w:ascii="Arial" w:hAnsi="Arial" w:cs="Arial"/>
        </w:rPr>
        <w:t xml:space="preserve"> an object, and then </w:t>
      </w:r>
      <w:r w:rsidR="00CF0088">
        <w:rPr>
          <w:rFonts w:ascii="Arial" w:hAnsi="Arial" w:cs="Arial"/>
        </w:rPr>
        <w:t>another</w:t>
      </w:r>
      <w:r>
        <w:rPr>
          <w:rFonts w:ascii="Arial" w:hAnsi="Arial" w:cs="Arial"/>
        </w:rPr>
        <w:t xml:space="preserve"> experience could be about performing maintenance on that same object.</w:t>
      </w:r>
      <w:r w:rsidR="00CF0088">
        <w:rPr>
          <w:rFonts w:ascii="Arial" w:hAnsi="Arial" w:cs="Arial"/>
        </w:rPr>
        <w:t xml:space="preserve"> These are just a few short examples of digital twin </w:t>
      </w:r>
      <w:r w:rsidR="00032E44">
        <w:rPr>
          <w:rFonts w:ascii="Arial" w:hAnsi="Arial" w:cs="Arial"/>
        </w:rPr>
        <w:t>structures;</w:t>
      </w:r>
      <w:r w:rsidR="00CF0088">
        <w:rPr>
          <w:rFonts w:ascii="Arial" w:hAnsi="Arial" w:cs="Arial"/>
        </w:rPr>
        <w:t xml:space="preserve"> you will learn much more as you continue to go this tutorial series.</w:t>
      </w:r>
    </w:p>
    <w:p w14:paraId="123FDBCB" w14:textId="77777777" w:rsidR="00D105FD" w:rsidRDefault="00D105FD" w:rsidP="00D105FD">
      <w:pPr>
        <w:rPr>
          <w:rFonts w:ascii="Arial" w:hAnsi="Arial" w:cs="Arial"/>
          <w:b/>
          <w:bCs/>
        </w:rPr>
      </w:pPr>
      <w:r>
        <w:rPr>
          <w:rFonts w:ascii="Arial" w:hAnsi="Arial" w:cs="Arial"/>
          <w:b/>
          <w:bCs/>
        </w:rPr>
        <w:t>101.2 What is the Digital Thread?</w:t>
      </w:r>
    </w:p>
    <w:p w14:paraId="36DFC886" w14:textId="77777777" w:rsidR="00D105FD" w:rsidRDefault="00D105FD" w:rsidP="00D105FD">
      <w:pPr>
        <w:rPr>
          <w:rFonts w:ascii="Arial" w:hAnsi="Arial" w:cs="Arial"/>
        </w:rPr>
      </w:pPr>
      <w:r>
        <w:rPr>
          <w:rFonts w:ascii="Arial" w:hAnsi="Arial" w:cs="Arial"/>
        </w:rPr>
        <w:t>The digital thread is a single source of data truth creating consistency, collaboration, and alignment across functions by real-time data synchronization of related upstream and downstream derivative information. This scalable common set of democratized data enables enterprise-wide accessibility and continuity across products, processes, and people (</w:t>
      </w:r>
      <w:hyperlink r:id="rId10" w:history="1">
        <w:r w:rsidRPr="008D7C74">
          <w:rPr>
            <w:rStyle w:val="Hyperlink"/>
            <w:rFonts w:ascii="Arial" w:hAnsi="Arial" w:cs="Arial"/>
          </w:rPr>
          <w:t>PTC</w:t>
        </w:r>
      </w:hyperlink>
      <w:r>
        <w:rPr>
          <w:rFonts w:ascii="Arial" w:hAnsi="Arial" w:cs="Arial"/>
        </w:rPr>
        <w:t>). In simpler terms, the digital twin is the combination of data from across the lifecycle of a product. It brings homogeneity across product data along its business processes. The typical path along the digital thread follows its design inception through engineering and product lifecycle management, manufacturing instructions, supply chain management, service histories and customer events.</w:t>
      </w:r>
    </w:p>
    <w:p w14:paraId="421C84FC" w14:textId="77777777" w:rsidR="00D105FD" w:rsidRPr="00956559" w:rsidRDefault="00D105FD" w:rsidP="00D105FD">
      <w:pPr>
        <w:rPr>
          <w:rFonts w:ascii="Arial" w:hAnsi="Arial" w:cs="Arial"/>
        </w:rPr>
      </w:pPr>
      <w:r>
        <w:rPr>
          <w:rFonts w:ascii="Arial" w:hAnsi="Arial" w:cs="Arial"/>
        </w:rPr>
        <w:t>The digital thread is a necessary piece of creating a digital twin. Digital twins take in the data that comes from a real, physical thing’s digital thread and creates a digital representation of that data. Data from the digital thread can then be accessed using that digital twin.</w:t>
      </w:r>
    </w:p>
    <w:p w14:paraId="5B269C40" w14:textId="77777777" w:rsidR="00D105FD" w:rsidRDefault="00D105FD" w:rsidP="00D105FD">
      <w:pPr>
        <w:rPr>
          <w:rFonts w:ascii="Arial" w:hAnsi="Arial" w:cs="Arial"/>
          <w:b/>
          <w:bCs/>
        </w:rPr>
      </w:pPr>
      <w:r w:rsidRPr="04B6937D">
        <w:rPr>
          <w:rFonts w:ascii="Arial" w:hAnsi="Arial" w:cs="Arial"/>
          <w:b/>
          <w:bCs/>
        </w:rPr>
        <w:t xml:space="preserve">101.3 </w:t>
      </w:r>
      <w:r>
        <w:rPr>
          <w:rFonts w:ascii="Arial" w:hAnsi="Arial" w:cs="Arial"/>
          <w:b/>
          <w:bCs/>
        </w:rPr>
        <w:t>What Do Digital Twins Enable?</w:t>
      </w:r>
    </w:p>
    <w:p w14:paraId="734521E2" w14:textId="77777777" w:rsidR="00D105FD" w:rsidRDefault="00D105FD" w:rsidP="00D105FD">
      <w:pPr>
        <w:rPr>
          <w:rFonts w:ascii="Arial" w:hAnsi="Arial" w:cs="Arial"/>
        </w:rPr>
      </w:pPr>
      <w:r>
        <w:rPr>
          <w:rFonts w:ascii="Arial" w:hAnsi="Arial" w:cs="Arial"/>
        </w:rPr>
        <w:lastRenderedPageBreak/>
        <w:t>Below is a list of just some of the things that digital twins enable:</w:t>
      </w:r>
    </w:p>
    <w:p w14:paraId="3E31C4C0" w14:textId="2FB101AF" w:rsidR="00D105FD" w:rsidRDefault="00D105FD" w:rsidP="00D105FD">
      <w:pPr>
        <w:pStyle w:val="ListParagraph"/>
        <w:numPr>
          <w:ilvl w:val="0"/>
          <w:numId w:val="2"/>
        </w:numPr>
        <w:rPr>
          <w:rFonts w:ascii="Arial" w:hAnsi="Arial" w:cs="Arial"/>
        </w:rPr>
      </w:pPr>
      <w:r>
        <w:rPr>
          <w:rFonts w:ascii="Arial" w:hAnsi="Arial" w:cs="Arial"/>
        </w:rPr>
        <w:t xml:space="preserve">Utilizing digital thread data for a physical product in the digital </w:t>
      </w:r>
      <w:r w:rsidR="00032E44">
        <w:rPr>
          <w:rFonts w:ascii="Arial" w:hAnsi="Arial" w:cs="Arial"/>
        </w:rPr>
        <w:t>twin</w:t>
      </w:r>
    </w:p>
    <w:p w14:paraId="1655D816" w14:textId="77777777" w:rsidR="00D105FD" w:rsidRDefault="00D105FD" w:rsidP="00D105FD">
      <w:pPr>
        <w:pStyle w:val="ListParagraph"/>
        <w:numPr>
          <w:ilvl w:val="0"/>
          <w:numId w:val="2"/>
        </w:numPr>
        <w:rPr>
          <w:rFonts w:ascii="Arial" w:hAnsi="Arial" w:cs="Arial"/>
        </w:rPr>
      </w:pPr>
      <w:r>
        <w:rPr>
          <w:rFonts w:ascii="Arial" w:hAnsi="Arial" w:cs="Arial"/>
        </w:rPr>
        <w:t>Storage of product history pertaining to maintenance and work instructions</w:t>
      </w:r>
    </w:p>
    <w:p w14:paraId="764F91C4" w14:textId="77777777" w:rsidR="00D105FD" w:rsidRDefault="00D105FD" w:rsidP="00D105FD">
      <w:pPr>
        <w:pStyle w:val="ListParagraph"/>
        <w:numPr>
          <w:ilvl w:val="0"/>
          <w:numId w:val="2"/>
        </w:numPr>
        <w:rPr>
          <w:rFonts w:ascii="Arial" w:hAnsi="Arial" w:cs="Arial"/>
        </w:rPr>
      </w:pPr>
      <w:r>
        <w:rPr>
          <w:rFonts w:ascii="Arial" w:hAnsi="Arial" w:cs="Arial"/>
        </w:rPr>
        <w:t>Different configurations of the same model</w:t>
      </w:r>
    </w:p>
    <w:p w14:paraId="6597FADF" w14:textId="77777777" w:rsidR="00D105FD" w:rsidRDefault="00D105FD" w:rsidP="00D105FD">
      <w:pPr>
        <w:pStyle w:val="ListParagraph"/>
        <w:numPr>
          <w:ilvl w:val="0"/>
          <w:numId w:val="2"/>
        </w:numPr>
        <w:rPr>
          <w:rFonts w:ascii="Arial" w:hAnsi="Arial" w:cs="Arial"/>
        </w:rPr>
      </w:pPr>
      <w:r>
        <w:rPr>
          <w:rFonts w:ascii="Arial" w:hAnsi="Arial" w:cs="Arial"/>
        </w:rPr>
        <w:t>Intelligent design suggestions based on service history</w:t>
      </w:r>
    </w:p>
    <w:p w14:paraId="128021CB" w14:textId="77777777" w:rsidR="00D105FD" w:rsidRDefault="00D105FD" w:rsidP="00D105FD">
      <w:pPr>
        <w:pStyle w:val="ListParagraph"/>
        <w:numPr>
          <w:ilvl w:val="0"/>
          <w:numId w:val="2"/>
        </w:numPr>
        <w:rPr>
          <w:rFonts w:ascii="Arial" w:hAnsi="Arial" w:cs="Arial"/>
        </w:rPr>
      </w:pPr>
      <w:r>
        <w:rPr>
          <w:rFonts w:ascii="Arial" w:hAnsi="Arial" w:cs="Arial"/>
        </w:rPr>
        <w:t>Predictive maintenance alerts</w:t>
      </w:r>
    </w:p>
    <w:p w14:paraId="589D27FC" w14:textId="77777777" w:rsidR="00D105FD" w:rsidRPr="007569F8" w:rsidRDefault="00D105FD" w:rsidP="00D105FD">
      <w:pPr>
        <w:pStyle w:val="ListParagraph"/>
        <w:numPr>
          <w:ilvl w:val="0"/>
          <w:numId w:val="2"/>
        </w:numPr>
        <w:rPr>
          <w:rFonts w:ascii="Arial" w:hAnsi="Arial" w:cs="Arial"/>
        </w:rPr>
      </w:pPr>
      <w:r>
        <w:rPr>
          <w:rFonts w:ascii="Arial" w:hAnsi="Arial" w:cs="Arial"/>
        </w:rPr>
        <w:t>Remote access and much more!</w:t>
      </w:r>
    </w:p>
    <w:p w14:paraId="2013D414" w14:textId="6D788BD8" w:rsidR="00D105FD" w:rsidRPr="00334CD7" w:rsidRDefault="00D105FD" w:rsidP="00D105FD">
      <w:pPr>
        <w:rPr>
          <w:rFonts w:ascii="Arial" w:hAnsi="Arial" w:cs="Arial"/>
          <w:b/>
          <w:bCs/>
        </w:rPr>
      </w:pPr>
      <w:r w:rsidRPr="00334CD7">
        <w:rPr>
          <w:rFonts w:ascii="Arial" w:hAnsi="Arial" w:cs="Arial"/>
          <w:b/>
          <w:bCs/>
        </w:rPr>
        <w:t xml:space="preserve">101.4 </w:t>
      </w:r>
      <w:r w:rsidR="00334CD7">
        <w:rPr>
          <w:rFonts w:ascii="Arial" w:hAnsi="Arial" w:cs="Arial"/>
          <w:b/>
          <w:bCs/>
        </w:rPr>
        <w:t xml:space="preserve">Scaling </w:t>
      </w:r>
      <w:r w:rsidRPr="00334CD7">
        <w:rPr>
          <w:rFonts w:ascii="Arial" w:hAnsi="Arial" w:cs="Arial"/>
          <w:b/>
          <w:bCs/>
        </w:rPr>
        <w:t>Digital Twin</w:t>
      </w:r>
      <w:r w:rsidR="00334CD7">
        <w:rPr>
          <w:rFonts w:ascii="Arial" w:hAnsi="Arial" w:cs="Arial"/>
          <w:b/>
          <w:bCs/>
        </w:rPr>
        <w:t xml:space="preserve"> Experiences</w:t>
      </w:r>
      <w:r w:rsidRPr="00334CD7">
        <w:rPr>
          <w:rFonts w:ascii="Arial" w:hAnsi="Arial" w:cs="Arial"/>
          <w:b/>
          <w:bCs/>
        </w:rPr>
        <w:t xml:space="preserve"> Series Overview</w:t>
      </w:r>
    </w:p>
    <w:p w14:paraId="2F9EBFDA" w14:textId="7955A9A6" w:rsidR="00094808" w:rsidRPr="00180B16" w:rsidRDefault="00094808" w:rsidP="00D105FD">
      <w:pPr>
        <w:rPr>
          <w:ins w:id="4" w:author="Prideaux-Ghee, Stephen" w:date="2021-06-08T16:39:00Z"/>
          <w:rFonts w:ascii="Arial" w:hAnsi="Arial" w:cs="Arial"/>
          <w:i/>
          <w:iCs/>
          <w:rPrChange w:id="5" w:author="Prideaux-Ghee, Stephen" w:date="2021-06-08T16:45:00Z">
            <w:rPr>
              <w:ins w:id="6" w:author="Prideaux-Ghee, Stephen" w:date="2021-06-08T16:39:00Z"/>
              <w:rFonts w:ascii="Arial" w:hAnsi="Arial" w:cs="Arial"/>
            </w:rPr>
          </w:rPrChange>
        </w:rPr>
      </w:pPr>
      <w:ins w:id="7" w:author="Prideaux-Ghee, Stephen" w:date="2021-06-08T16:38:00Z">
        <w:r w:rsidRPr="00180B16">
          <w:rPr>
            <w:rFonts w:ascii="Arial" w:hAnsi="Arial" w:cs="Arial"/>
            <w:i/>
            <w:iCs/>
            <w:rPrChange w:id="8" w:author="Prideaux-Ghee, Stephen" w:date="2021-06-08T16:45:00Z">
              <w:rPr>
                <w:rFonts w:ascii="Arial" w:hAnsi="Arial" w:cs="Arial"/>
              </w:rPr>
            </w:rPrChange>
          </w:rPr>
          <w:t>What we need here is an introduction to how this tutorial series will address the subject i.e. scaling digital twins</w:t>
        </w:r>
      </w:ins>
      <w:ins w:id="9" w:author="Prideaux-Ghee, Stephen" w:date="2021-06-08T16:39:00Z">
        <w:r w:rsidRPr="00180B16">
          <w:rPr>
            <w:rFonts w:ascii="Arial" w:hAnsi="Arial" w:cs="Arial"/>
            <w:i/>
            <w:iCs/>
            <w:rPrChange w:id="10" w:author="Prideaux-Ghee, Stephen" w:date="2021-06-08T16:45:00Z">
              <w:rPr>
                <w:rFonts w:ascii="Arial" w:hAnsi="Arial" w:cs="Arial"/>
              </w:rPr>
            </w:rPrChange>
          </w:rPr>
          <w:t>.</w:t>
        </w:r>
      </w:ins>
    </w:p>
    <w:p w14:paraId="27935065" w14:textId="77777777" w:rsidR="00094808" w:rsidRPr="00180B16" w:rsidRDefault="00094808" w:rsidP="00D105FD">
      <w:pPr>
        <w:rPr>
          <w:ins w:id="11" w:author="Prideaux-Ghee, Stephen" w:date="2021-06-08T16:41:00Z"/>
          <w:rFonts w:ascii="Arial" w:hAnsi="Arial" w:cs="Arial"/>
          <w:i/>
          <w:iCs/>
          <w:rPrChange w:id="12" w:author="Prideaux-Ghee, Stephen" w:date="2021-06-08T16:45:00Z">
            <w:rPr>
              <w:ins w:id="13" w:author="Prideaux-Ghee, Stephen" w:date="2021-06-08T16:41:00Z"/>
              <w:rFonts w:ascii="Arial" w:hAnsi="Arial" w:cs="Arial"/>
            </w:rPr>
          </w:rPrChange>
        </w:rPr>
      </w:pPr>
      <w:ins w:id="14" w:author="Prideaux-Ghee, Stephen" w:date="2021-06-08T16:39:00Z">
        <w:r w:rsidRPr="00180B16">
          <w:rPr>
            <w:rFonts w:ascii="Arial" w:hAnsi="Arial" w:cs="Arial"/>
            <w:i/>
            <w:iCs/>
            <w:rPrChange w:id="15" w:author="Prideaux-Ghee, Stephen" w:date="2021-06-08T16:45:00Z">
              <w:rPr>
                <w:rFonts w:ascii="Arial" w:hAnsi="Arial" w:cs="Arial"/>
              </w:rPr>
            </w:rPrChange>
          </w:rPr>
          <w:t>We should start by talking about the existing Studio experience and how this provides  a simple way to create bespoke one-off experiences.  The content, the context (targets etc.) are all encapsulated in</w:t>
        </w:r>
      </w:ins>
      <w:ins w:id="16" w:author="Prideaux-Ghee, Stephen" w:date="2021-06-08T16:40:00Z">
        <w:r w:rsidRPr="00180B16">
          <w:rPr>
            <w:rFonts w:ascii="Arial" w:hAnsi="Arial" w:cs="Arial"/>
            <w:i/>
            <w:iCs/>
            <w:rPrChange w:id="17" w:author="Prideaux-Ghee, Stephen" w:date="2021-06-08T16:45:00Z">
              <w:rPr>
                <w:rFonts w:ascii="Arial" w:hAnsi="Arial" w:cs="Arial"/>
              </w:rPr>
            </w:rPrChange>
          </w:rPr>
          <w:t>side the experience.  But what happens when we add another product?  Or a variant to the product. Do I need a new experience, otr can I take my existing experience and separate the experience itself (the behaviou</w:t>
        </w:r>
      </w:ins>
      <w:ins w:id="18" w:author="Prideaux-Ghee, Stephen" w:date="2021-06-08T16:41:00Z">
        <w:r w:rsidRPr="00180B16">
          <w:rPr>
            <w:rFonts w:ascii="Arial" w:hAnsi="Arial" w:cs="Arial"/>
            <w:i/>
            <w:iCs/>
            <w:rPrChange w:id="19" w:author="Prideaux-Ghee, Stephen" w:date="2021-06-08T16:45:00Z">
              <w:rPr>
                <w:rFonts w:ascii="Arial" w:hAnsi="Arial" w:cs="Arial"/>
              </w:rPr>
            </w:rPrChange>
          </w:rPr>
          <w:t xml:space="preserve">r) from the data.   </w:t>
        </w:r>
      </w:ins>
    </w:p>
    <w:p w14:paraId="6A93C7D4" w14:textId="77777777" w:rsidR="00094808" w:rsidRPr="00180B16" w:rsidRDefault="00094808" w:rsidP="00D105FD">
      <w:pPr>
        <w:rPr>
          <w:ins w:id="20" w:author="Prideaux-Ghee, Stephen" w:date="2021-06-08T16:43:00Z"/>
          <w:rFonts w:ascii="Arial" w:hAnsi="Arial" w:cs="Arial"/>
          <w:i/>
          <w:iCs/>
          <w:rPrChange w:id="21" w:author="Prideaux-Ghee, Stephen" w:date="2021-06-08T16:45:00Z">
            <w:rPr>
              <w:ins w:id="22" w:author="Prideaux-Ghee, Stephen" w:date="2021-06-08T16:43:00Z"/>
              <w:rFonts w:ascii="Arial" w:hAnsi="Arial" w:cs="Arial"/>
            </w:rPr>
          </w:rPrChange>
        </w:rPr>
      </w:pPr>
      <w:ins w:id="23" w:author="Prideaux-Ghee, Stephen" w:date="2021-06-08T16:41:00Z">
        <w:r w:rsidRPr="00180B16">
          <w:rPr>
            <w:rFonts w:ascii="Arial" w:hAnsi="Arial" w:cs="Arial"/>
            <w:i/>
            <w:iCs/>
            <w:rPrChange w:id="24" w:author="Prideaux-Ghee, Stephen" w:date="2021-06-08T16:45:00Z">
              <w:rPr>
                <w:rFonts w:ascii="Arial" w:hAnsi="Arial" w:cs="Arial"/>
              </w:rPr>
            </w:rPrChange>
          </w:rPr>
          <w:t>In this series of tutorials, we will show you how to do just this. We will start with a simple experience that begins with the data itself – how to prepare the content that will drive our AR experience.  These lessons will</w:t>
        </w:r>
      </w:ins>
      <w:ins w:id="25" w:author="Prideaux-Ghee, Stephen" w:date="2021-06-08T16:42:00Z">
        <w:r w:rsidRPr="00180B16">
          <w:rPr>
            <w:rFonts w:ascii="Arial" w:hAnsi="Arial" w:cs="Arial"/>
            <w:i/>
            <w:iCs/>
            <w:rPrChange w:id="26" w:author="Prideaux-Ghee, Stephen" w:date="2021-06-08T16:45:00Z">
              <w:rPr>
                <w:rFonts w:ascii="Arial" w:hAnsi="Arial" w:cs="Arial"/>
              </w:rPr>
            </w:rPrChange>
          </w:rPr>
          <w:t xml:space="preserve"> show how, using tools like Creo Illustrate or upstream PLM tools like Windchill and Creo Parametric, you can include useful metadata that can later drive the experience.  </w:t>
        </w:r>
      </w:ins>
      <w:ins w:id="27" w:author="Prideaux-Ghee, Stephen" w:date="2021-06-08T16:43:00Z">
        <w:r w:rsidRPr="00180B16">
          <w:rPr>
            <w:rFonts w:ascii="Arial" w:hAnsi="Arial" w:cs="Arial"/>
            <w:i/>
            <w:iCs/>
            <w:rPrChange w:id="28" w:author="Prideaux-Ghee, Stephen" w:date="2021-06-08T16:45:00Z">
              <w:rPr>
                <w:rFonts w:ascii="Arial" w:hAnsi="Arial" w:cs="Arial"/>
              </w:rPr>
            </w:rPrChange>
          </w:rPr>
          <w:t>Following this approach, you can write login within the Studio experience that will adapt automatically to the data is loaded.</w:t>
        </w:r>
      </w:ins>
    </w:p>
    <w:p w14:paraId="545FEDDD" w14:textId="77777777" w:rsidR="00094808" w:rsidRPr="00180B16" w:rsidRDefault="00094808" w:rsidP="00D105FD">
      <w:pPr>
        <w:rPr>
          <w:ins w:id="29" w:author="Prideaux-Ghee, Stephen" w:date="2021-06-08T16:44:00Z"/>
          <w:rFonts w:ascii="Arial" w:hAnsi="Arial" w:cs="Arial"/>
          <w:i/>
          <w:iCs/>
          <w:rPrChange w:id="30" w:author="Prideaux-Ghee, Stephen" w:date="2021-06-08T16:45:00Z">
            <w:rPr>
              <w:ins w:id="31" w:author="Prideaux-Ghee, Stephen" w:date="2021-06-08T16:44:00Z"/>
              <w:rFonts w:ascii="Arial" w:hAnsi="Arial" w:cs="Arial"/>
            </w:rPr>
          </w:rPrChange>
        </w:rPr>
      </w:pPr>
      <w:ins w:id="32" w:author="Prideaux-Ghee, Stephen" w:date="2021-06-08T16:43:00Z">
        <w:r w:rsidRPr="00180B16">
          <w:rPr>
            <w:rFonts w:ascii="Arial" w:hAnsi="Arial" w:cs="Arial"/>
            <w:i/>
            <w:iCs/>
            <w:rPrChange w:id="33" w:author="Prideaux-Ghee, Stephen" w:date="2021-06-08T16:45:00Z">
              <w:rPr>
                <w:rFonts w:ascii="Arial" w:hAnsi="Arial" w:cs="Arial"/>
              </w:rPr>
            </w:rPrChange>
          </w:rPr>
          <w:t xml:space="preserve">We will then look at how to externalize the data i.e. instead of it being encapsulated </w:t>
        </w:r>
      </w:ins>
      <w:ins w:id="34" w:author="Prideaux-Ghee, Stephen" w:date="2021-06-08T16:44:00Z">
        <w:r w:rsidRPr="00180B16">
          <w:rPr>
            <w:rFonts w:ascii="Arial" w:hAnsi="Arial" w:cs="Arial"/>
            <w:i/>
            <w:iCs/>
            <w:rPrChange w:id="35" w:author="Prideaux-Ghee, Stephen" w:date="2021-06-08T16:45:00Z">
              <w:rPr>
                <w:rFonts w:ascii="Arial" w:hAnsi="Arial" w:cs="Arial"/>
              </w:rPr>
            </w:rPrChange>
          </w:rPr>
          <w:t>into the experience, the data resides in some external data storage.  Now, when the experience starts, it downloads the data it is instructed to view.</w:t>
        </w:r>
      </w:ins>
    </w:p>
    <w:p w14:paraId="4AD12F36" w14:textId="2D16CB1B" w:rsidR="00094808" w:rsidRPr="00180B16" w:rsidRDefault="00094808" w:rsidP="00D105FD">
      <w:pPr>
        <w:rPr>
          <w:ins w:id="36" w:author="Prideaux-Ghee, Stephen" w:date="2021-06-08T16:45:00Z"/>
          <w:rFonts w:ascii="Arial" w:hAnsi="Arial" w:cs="Arial"/>
          <w:i/>
          <w:iCs/>
          <w:rPrChange w:id="37" w:author="Prideaux-Ghee, Stephen" w:date="2021-06-08T16:45:00Z">
            <w:rPr>
              <w:ins w:id="38" w:author="Prideaux-Ghee, Stephen" w:date="2021-06-08T16:45:00Z"/>
              <w:rFonts w:ascii="Arial" w:hAnsi="Arial" w:cs="Arial"/>
            </w:rPr>
          </w:rPrChange>
        </w:rPr>
      </w:pPr>
      <w:ins w:id="39" w:author="Prideaux-Ghee, Stephen" w:date="2021-06-08T16:44:00Z">
        <w:r w:rsidRPr="00180B16">
          <w:rPr>
            <w:rFonts w:ascii="Arial" w:hAnsi="Arial" w:cs="Arial"/>
            <w:i/>
            <w:iCs/>
            <w:rPrChange w:id="40" w:author="Prideaux-Ghee, Stephen" w:date="2021-06-08T16:45:00Z">
              <w:rPr>
                <w:rFonts w:ascii="Arial" w:hAnsi="Arial" w:cs="Arial"/>
              </w:rPr>
            </w:rPrChange>
          </w:rPr>
          <w:t xml:space="preserve">Finally, we will show how to parameterize </w:t>
        </w:r>
      </w:ins>
      <w:ins w:id="41" w:author="Prideaux-Ghee, Stephen" w:date="2021-06-08T16:45:00Z">
        <w:r w:rsidRPr="00180B16">
          <w:rPr>
            <w:rFonts w:ascii="Arial" w:hAnsi="Arial" w:cs="Arial"/>
            <w:i/>
            <w:iCs/>
            <w:rPrChange w:id="42" w:author="Prideaux-Ghee, Stephen" w:date="2021-06-08T16:45:00Z">
              <w:rPr>
                <w:rFonts w:ascii="Arial" w:hAnsi="Arial" w:cs="Arial"/>
              </w:rPr>
            </w:rPrChange>
          </w:rPr>
          <w:t>the experience such that all of these decisions can be made when the experience starts or is running.</w:t>
        </w:r>
      </w:ins>
    </w:p>
    <w:p w14:paraId="3D9211F7" w14:textId="560D14F0" w:rsidR="00334CD7" w:rsidRDefault="00D105FD" w:rsidP="00D105FD">
      <w:pPr>
        <w:rPr>
          <w:rFonts w:ascii="Arial" w:hAnsi="Arial" w:cs="Arial"/>
        </w:rPr>
      </w:pPr>
      <w:r w:rsidRPr="00334CD7">
        <w:rPr>
          <w:rFonts w:ascii="Arial" w:hAnsi="Arial" w:cs="Arial"/>
        </w:rPr>
        <w:t xml:space="preserve">Throughout this series of tutorials, you will learn about the IRS, or identity resolution service, which is used for mapping digital twins to their unique experiences, connecting an AR digital twin to ThingWorx, object configurations, ThingWorx content storage, </w:t>
      </w:r>
      <w:r w:rsidR="00334CD7" w:rsidRPr="00334CD7">
        <w:rPr>
          <w:rFonts w:ascii="Arial" w:hAnsi="Arial" w:cs="Arial"/>
        </w:rPr>
        <w:t>and more!</w:t>
      </w:r>
      <w:r w:rsidR="00334CD7">
        <w:rPr>
          <w:rFonts w:ascii="Arial" w:hAnsi="Arial" w:cs="Arial"/>
        </w:rPr>
        <w:t xml:space="preserve"> The sections you will see </w:t>
      </w:r>
      <w:r w:rsidR="002D419C">
        <w:rPr>
          <w:rFonts w:ascii="Arial" w:hAnsi="Arial" w:cs="Arial"/>
        </w:rPr>
        <w:t>will be as follows:</w:t>
      </w:r>
    </w:p>
    <w:p w14:paraId="28EA666C" w14:textId="7B1E545B" w:rsidR="002D419C" w:rsidRPr="004D680B" w:rsidRDefault="0065105E" w:rsidP="0065105E">
      <w:pPr>
        <w:pStyle w:val="ListParagraph"/>
        <w:numPr>
          <w:ilvl w:val="0"/>
          <w:numId w:val="3"/>
        </w:numPr>
        <w:rPr>
          <w:rFonts w:ascii="Arial" w:hAnsi="Arial" w:cs="Arial"/>
          <w:highlight w:val="yellow"/>
        </w:rPr>
      </w:pPr>
      <w:commentRangeStart w:id="43"/>
      <w:r w:rsidRPr="004D680B">
        <w:rPr>
          <w:rFonts w:ascii="Arial" w:hAnsi="Arial" w:cs="Arial"/>
          <w:highlight w:val="yellow"/>
        </w:rPr>
        <w:t>Scaling Digital Twin Experiences 201</w:t>
      </w:r>
      <w:r w:rsidR="00AE78BD" w:rsidRPr="004D680B">
        <w:rPr>
          <w:rFonts w:ascii="Arial" w:hAnsi="Arial" w:cs="Arial"/>
          <w:highlight w:val="yellow"/>
        </w:rPr>
        <w:t xml:space="preserve"> </w:t>
      </w:r>
      <w:r w:rsidR="00CA2300" w:rsidRPr="004D680B">
        <w:rPr>
          <w:rFonts w:ascii="Arial" w:hAnsi="Arial" w:cs="Arial"/>
          <w:highlight w:val="yellow"/>
        </w:rPr>
        <w:t>–</w:t>
      </w:r>
      <w:r w:rsidR="00AE78BD" w:rsidRPr="004D680B">
        <w:rPr>
          <w:rFonts w:ascii="Arial" w:hAnsi="Arial" w:cs="Arial"/>
          <w:highlight w:val="yellow"/>
        </w:rPr>
        <w:t xml:space="preserve"> </w:t>
      </w:r>
      <w:r w:rsidR="00CA2300" w:rsidRPr="004D680B">
        <w:rPr>
          <w:rFonts w:ascii="Arial" w:hAnsi="Arial" w:cs="Arial"/>
          <w:highlight w:val="yellow"/>
        </w:rPr>
        <w:t>Configurations with Application Parameters</w:t>
      </w:r>
    </w:p>
    <w:p w14:paraId="2285211F" w14:textId="4DF147CA" w:rsidR="002558D9" w:rsidRPr="004D680B" w:rsidRDefault="002558D9" w:rsidP="002558D9">
      <w:pPr>
        <w:pStyle w:val="ListParagraph"/>
        <w:numPr>
          <w:ilvl w:val="0"/>
          <w:numId w:val="3"/>
        </w:numPr>
        <w:rPr>
          <w:rFonts w:ascii="Arial" w:hAnsi="Arial" w:cs="Arial"/>
          <w:highlight w:val="yellow"/>
        </w:rPr>
      </w:pPr>
      <w:r w:rsidRPr="004D680B">
        <w:rPr>
          <w:rFonts w:ascii="Arial" w:hAnsi="Arial" w:cs="Arial"/>
          <w:highlight w:val="yellow"/>
        </w:rPr>
        <w:t xml:space="preserve">Scaling Digital Twin Experiences 202 – Configurations with </w:t>
      </w:r>
      <w:r w:rsidR="00FA7160" w:rsidRPr="004D680B">
        <w:rPr>
          <w:rFonts w:ascii="Arial" w:hAnsi="Arial" w:cs="Arial"/>
          <w:highlight w:val="yellow"/>
        </w:rPr>
        <w:t>the Identity Resolution Service</w:t>
      </w:r>
    </w:p>
    <w:p w14:paraId="3C5BFD7B" w14:textId="25B8F619" w:rsidR="00FA7160" w:rsidRPr="004D680B" w:rsidRDefault="00FA7160" w:rsidP="00FA7160">
      <w:pPr>
        <w:pStyle w:val="ListParagraph"/>
        <w:numPr>
          <w:ilvl w:val="0"/>
          <w:numId w:val="3"/>
        </w:numPr>
        <w:rPr>
          <w:rFonts w:ascii="Arial" w:hAnsi="Arial" w:cs="Arial"/>
          <w:highlight w:val="yellow"/>
        </w:rPr>
      </w:pPr>
      <w:r w:rsidRPr="004D680B">
        <w:rPr>
          <w:rFonts w:ascii="Arial" w:hAnsi="Arial" w:cs="Arial"/>
          <w:highlight w:val="yellow"/>
        </w:rPr>
        <w:t xml:space="preserve">Scaling Digital Twin Experiences 301 – Configurations with </w:t>
      </w:r>
      <w:r w:rsidR="00196F1B" w:rsidRPr="004D680B">
        <w:rPr>
          <w:rFonts w:ascii="Arial" w:hAnsi="Arial" w:cs="Arial"/>
          <w:highlight w:val="yellow"/>
        </w:rPr>
        <w:t>ThingWorx and the IRS</w:t>
      </w:r>
    </w:p>
    <w:p w14:paraId="55972577" w14:textId="341A9628" w:rsidR="002558D9" w:rsidRPr="004D680B" w:rsidRDefault="00196F1B" w:rsidP="00196F1B">
      <w:pPr>
        <w:pStyle w:val="ListParagraph"/>
        <w:numPr>
          <w:ilvl w:val="0"/>
          <w:numId w:val="3"/>
        </w:numPr>
        <w:rPr>
          <w:rFonts w:ascii="Arial" w:hAnsi="Arial" w:cs="Arial"/>
          <w:highlight w:val="yellow"/>
        </w:rPr>
      </w:pPr>
      <w:r w:rsidRPr="004D680B">
        <w:rPr>
          <w:rFonts w:ascii="Arial" w:hAnsi="Arial" w:cs="Arial"/>
          <w:highlight w:val="yellow"/>
        </w:rPr>
        <w:t xml:space="preserve">Scaling Digital Twin Experiences 301 – Configurations and </w:t>
      </w:r>
      <w:r w:rsidR="004D680B" w:rsidRPr="004D680B">
        <w:rPr>
          <w:rFonts w:ascii="Arial" w:hAnsi="Arial" w:cs="Arial"/>
          <w:highlight w:val="yellow"/>
        </w:rPr>
        <w:t>Content Storage with ThingWorx</w:t>
      </w:r>
      <w:commentRangeEnd w:id="43"/>
      <w:r w:rsidR="004D680B">
        <w:rPr>
          <w:rStyle w:val="CommentReference"/>
        </w:rPr>
        <w:commentReference w:id="43"/>
      </w:r>
    </w:p>
    <w:sectPr w:rsidR="002558D9" w:rsidRPr="004D68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3" w:author="Delano, Jake" w:date="2021-04-09T14:07:00Z" w:initials="DJ">
    <w:p w14:paraId="190DFA9C" w14:textId="1603236E" w:rsidR="004D680B" w:rsidRDefault="004D680B">
      <w:pPr>
        <w:pStyle w:val="CommentText"/>
      </w:pPr>
      <w:r>
        <w:rPr>
          <w:rStyle w:val="CommentReference"/>
        </w:rPr>
        <w:annotationRef/>
      </w:r>
      <w:r>
        <w:t>Links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0DFA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ADE0F" w16cex:dateUtc="2021-04-09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0DFA9C" w16cid:durableId="241ADE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B1017"/>
    <w:multiLevelType w:val="hybridMultilevel"/>
    <w:tmpl w:val="C562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365651"/>
    <w:multiLevelType w:val="hybridMultilevel"/>
    <w:tmpl w:val="34BA4E28"/>
    <w:lvl w:ilvl="0" w:tplc="D72067CE">
      <w:start w:val="18"/>
      <w:numFmt w:val="upperLetter"/>
      <w:lvlText w:val="%1."/>
      <w:lvlJc w:val="left"/>
      <w:pPr>
        <w:ind w:left="1800" w:hanging="209"/>
      </w:pPr>
      <w:rPr>
        <w:rFonts w:ascii="Times New Roman" w:eastAsia="Times New Roman" w:hAnsi="Times New Roman" w:cs="Times New Roman" w:hint="default"/>
        <w:w w:val="99"/>
        <w:sz w:val="18"/>
        <w:szCs w:val="18"/>
        <w:lang w:val="en-US" w:eastAsia="en-US" w:bidi="en-US"/>
      </w:rPr>
    </w:lvl>
    <w:lvl w:ilvl="1" w:tplc="E5DE0C0A">
      <w:start w:val="1"/>
      <w:numFmt w:val="decimal"/>
      <w:lvlText w:val="%2."/>
      <w:lvlJc w:val="left"/>
      <w:pPr>
        <w:ind w:left="2878" w:hanging="359"/>
        <w:jc w:val="right"/>
      </w:pPr>
      <w:rPr>
        <w:rFonts w:ascii="Times New Roman" w:eastAsia="Times New Roman" w:hAnsi="Times New Roman" w:cs="Times New Roman" w:hint="default"/>
        <w:w w:val="99"/>
        <w:sz w:val="24"/>
        <w:szCs w:val="24"/>
        <w:lang w:val="en-US" w:eastAsia="en-US" w:bidi="en-US"/>
      </w:rPr>
    </w:lvl>
    <w:lvl w:ilvl="2" w:tplc="42841E46">
      <w:numFmt w:val="bullet"/>
      <w:lvlText w:val="•"/>
      <w:lvlJc w:val="left"/>
      <w:pPr>
        <w:ind w:left="3817" w:hanging="359"/>
      </w:pPr>
      <w:rPr>
        <w:rFonts w:hint="default"/>
        <w:lang w:val="en-US" w:eastAsia="en-US" w:bidi="en-US"/>
      </w:rPr>
    </w:lvl>
    <w:lvl w:ilvl="3" w:tplc="CA7EF21A">
      <w:numFmt w:val="bullet"/>
      <w:lvlText w:val="•"/>
      <w:lvlJc w:val="left"/>
      <w:pPr>
        <w:ind w:left="4755" w:hanging="359"/>
      </w:pPr>
      <w:rPr>
        <w:rFonts w:hint="default"/>
        <w:lang w:val="en-US" w:eastAsia="en-US" w:bidi="en-US"/>
      </w:rPr>
    </w:lvl>
    <w:lvl w:ilvl="4" w:tplc="9320D8CE">
      <w:numFmt w:val="bullet"/>
      <w:lvlText w:val="•"/>
      <w:lvlJc w:val="left"/>
      <w:pPr>
        <w:ind w:left="5693" w:hanging="359"/>
      </w:pPr>
      <w:rPr>
        <w:rFonts w:hint="default"/>
        <w:lang w:val="en-US" w:eastAsia="en-US" w:bidi="en-US"/>
      </w:rPr>
    </w:lvl>
    <w:lvl w:ilvl="5" w:tplc="E1AE7F58">
      <w:numFmt w:val="bullet"/>
      <w:lvlText w:val="•"/>
      <w:lvlJc w:val="left"/>
      <w:pPr>
        <w:ind w:left="6631" w:hanging="359"/>
      </w:pPr>
      <w:rPr>
        <w:rFonts w:hint="default"/>
        <w:lang w:val="en-US" w:eastAsia="en-US" w:bidi="en-US"/>
      </w:rPr>
    </w:lvl>
    <w:lvl w:ilvl="6" w:tplc="BA84D3AA">
      <w:numFmt w:val="bullet"/>
      <w:lvlText w:val="•"/>
      <w:lvlJc w:val="left"/>
      <w:pPr>
        <w:ind w:left="7568" w:hanging="359"/>
      </w:pPr>
      <w:rPr>
        <w:rFonts w:hint="default"/>
        <w:lang w:val="en-US" w:eastAsia="en-US" w:bidi="en-US"/>
      </w:rPr>
    </w:lvl>
    <w:lvl w:ilvl="7" w:tplc="B818098E">
      <w:numFmt w:val="bullet"/>
      <w:lvlText w:val="•"/>
      <w:lvlJc w:val="left"/>
      <w:pPr>
        <w:ind w:left="8506" w:hanging="359"/>
      </w:pPr>
      <w:rPr>
        <w:rFonts w:hint="default"/>
        <w:lang w:val="en-US" w:eastAsia="en-US" w:bidi="en-US"/>
      </w:rPr>
    </w:lvl>
    <w:lvl w:ilvl="8" w:tplc="E1AE5F70">
      <w:numFmt w:val="bullet"/>
      <w:lvlText w:val="•"/>
      <w:lvlJc w:val="left"/>
      <w:pPr>
        <w:ind w:left="9444" w:hanging="359"/>
      </w:pPr>
      <w:rPr>
        <w:rFonts w:hint="default"/>
        <w:lang w:val="en-US" w:eastAsia="en-US" w:bidi="en-US"/>
      </w:rPr>
    </w:lvl>
  </w:abstractNum>
  <w:abstractNum w:abstractNumId="2" w15:restartNumberingAfterBreak="0">
    <w:nsid w:val="62743CAC"/>
    <w:multiLevelType w:val="hybridMultilevel"/>
    <w:tmpl w:val="C276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ideaux-Ghee, Stephen">
    <w15:presenceInfo w15:providerId="AD" w15:userId="S::sghee@ptc.com::d2fed996-fa5d-49c2-bd33-b7f6944e2f1b"/>
  </w15:person>
  <w15:person w15:author="Delano, Jake">
    <w15:presenceInfo w15:providerId="AD" w15:userId="S::jadelano@ptc.com::904b6585-68fa-44f3-9470-de41f011b7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FD"/>
    <w:rsid w:val="00032E44"/>
    <w:rsid w:val="00094808"/>
    <w:rsid w:val="00143F06"/>
    <w:rsid w:val="001579B8"/>
    <w:rsid w:val="001777EE"/>
    <w:rsid w:val="00180B16"/>
    <w:rsid w:val="00196F1B"/>
    <w:rsid w:val="002558D9"/>
    <w:rsid w:val="002D419C"/>
    <w:rsid w:val="002F106C"/>
    <w:rsid w:val="00334CD7"/>
    <w:rsid w:val="003925B4"/>
    <w:rsid w:val="003B4E4C"/>
    <w:rsid w:val="003C2C2A"/>
    <w:rsid w:val="003C3EC3"/>
    <w:rsid w:val="00442F33"/>
    <w:rsid w:val="004D680B"/>
    <w:rsid w:val="005956BE"/>
    <w:rsid w:val="005E6B8B"/>
    <w:rsid w:val="0065105E"/>
    <w:rsid w:val="008201E1"/>
    <w:rsid w:val="008872D1"/>
    <w:rsid w:val="008B1BA9"/>
    <w:rsid w:val="00A52E2B"/>
    <w:rsid w:val="00AE78BD"/>
    <w:rsid w:val="00BA74D4"/>
    <w:rsid w:val="00C12904"/>
    <w:rsid w:val="00CA2300"/>
    <w:rsid w:val="00CA7BC6"/>
    <w:rsid w:val="00CC1C2C"/>
    <w:rsid w:val="00CC601A"/>
    <w:rsid w:val="00CE3585"/>
    <w:rsid w:val="00CF0088"/>
    <w:rsid w:val="00D105FD"/>
    <w:rsid w:val="00D425DD"/>
    <w:rsid w:val="00E779D2"/>
    <w:rsid w:val="00EA10F0"/>
    <w:rsid w:val="00FA7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A34A6"/>
  <w15:chartTrackingRefBased/>
  <w15:docId w15:val="{A816DC9F-A50B-4332-BA94-6BC10AB5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105FD"/>
    <w:pPr>
      <w:ind w:left="720"/>
      <w:contextualSpacing/>
    </w:pPr>
  </w:style>
  <w:style w:type="character" w:styleId="Hyperlink">
    <w:name w:val="Hyperlink"/>
    <w:basedOn w:val="DefaultParagraphFont"/>
    <w:uiPriority w:val="99"/>
    <w:unhideWhenUsed/>
    <w:rsid w:val="00D105FD"/>
    <w:rPr>
      <w:color w:val="0563C1" w:themeColor="hyperlink"/>
      <w:u w:val="single"/>
    </w:rPr>
  </w:style>
  <w:style w:type="paragraph" w:styleId="BodyText">
    <w:name w:val="Body Text"/>
    <w:basedOn w:val="Normal"/>
    <w:link w:val="BodyTextChar"/>
    <w:uiPriority w:val="1"/>
    <w:qFormat/>
    <w:rsid w:val="00D105FD"/>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105FD"/>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CA23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2300"/>
    <w:rPr>
      <w:rFonts w:ascii="Segoe UI" w:hAnsi="Segoe UI" w:cs="Segoe UI"/>
      <w:sz w:val="18"/>
      <w:szCs w:val="18"/>
    </w:rPr>
  </w:style>
  <w:style w:type="character" w:styleId="CommentReference">
    <w:name w:val="annotation reference"/>
    <w:basedOn w:val="DefaultParagraphFont"/>
    <w:uiPriority w:val="99"/>
    <w:semiHidden/>
    <w:unhideWhenUsed/>
    <w:rsid w:val="004D680B"/>
    <w:rPr>
      <w:sz w:val="16"/>
      <w:szCs w:val="16"/>
    </w:rPr>
  </w:style>
  <w:style w:type="paragraph" w:styleId="CommentText">
    <w:name w:val="annotation text"/>
    <w:basedOn w:val="Normal"/>
    <w:link w:val="CommentTextChar"/>
    <w:uiPriority w:val="99"/>
    <w:semiHidden/>
    <w:unhideWhenUsed/>
    <w:rsid w:val="004D680B"/>
    <w:pPr>
      <w:spacing w:line="240" w:lineRule="auto"/>
    </w:pPr>
    <w:rPr>
      <w:sz w:val="20"/>
      <w:szCs w:val="20"/>
    </w:rPr>
  </w:style>
  <w:style w:type="character" w:customStyle="1" w:styleId="CommentTextChar">
    <w:name w:val="Comment Text Char"/>
    <w:basedOn w:val="DefaultParagraphFont"/>
    <w:link w:val="CommentText"/>
    <w:uiPriority w:val="99"/>
    <w:semiHidden/>
    <w:rsid w:val="004D680B"/>
    <w:rPr>
      <w:sz w:val="20"/>
      <w:szCs w:val="20"/>
    </w:rPr>
  </w:style>
  <w:style w:type="paragraph" w:styleId="CommentSubject">
    <w:name w:val="annotation subject"/>
    <w:basedOn w:val="CommentText"/>
    <w:next w:val="CommentText"/>
    <w:link w:val="CommentSubjectChar"/>
    <w:uiPriority w:val="99"/>
    <w:semiHidden/>
    <w:unhideWhenUsed/>
    <w:rsid w:val="004D680B"/>
    <w:rPr>
      <w:b/>
      <w:bCs/>
    </w:rPr>
  </w:style>
  <w:style w:type="character" w:customStyle="1" w:styleId="CommentSubjectChar">
    <w:name w:val="Comment Subject Char"/>
    <w:basedOn w:val="CommentTextChar"/>
    <w:link w:val="CommentSubject"/>
    <w:uiPriority w:val="99"/>
    <w:semiHidden/>
    <w:rsid w:val="004D68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ptc.com/en/industry-insights/digital-thread" TargetMode="External"/><Relationship Id="rId4" Type="http://schemas.openxmlformats.org/officeDocument/2006/relationships/numbering" Target="numbering.xml"/><Relationship Id="rId9" Type="http://schemas.openxmlformats.org/officeDocument/2006/relationships/image" Target="media/image2.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5F84FD976A1C49AE760094493F71A7" ma:contentTypeVersion="8" ma:contentTypeDescription="Create a new document." ma:contentTypeScope="" ma:versionID="139bbf5499d98508748792fbfff2da73">
  <xsd:schema xmlns:xsd="http://www.w3.org/2001/XMLSchema" xmlns:xs="http://www.w3.org/2001/XMLSchema" xmlns:p="http://schemas.microsoft.com/office/2006/metadata/properties" xmlns:ns2="0e35ee76-598e-470d-8944-3761f9732e66" targetNamespace="http://schemas.microsoft.com/office/2006/metadata/properties" ma:root="true" ma:fieldsID="d10ab909168cc13379e8275fd5dd6023" ns2:_="">
    <xsd:import namespace="0e35ee76-598e-470d-8944-3761f9732e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5ee76-598e-470d-8944-3761f9732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56F441-A3CA-45C3-9611-DF5CA98A00A8}">
  <ds:schemaRefs>
    <ds:schemaRef ds:uri="http://schemas.microsoft.com/sharepoint/v3/contenttype/forms"/>
  </ds:schemaRefs>
</ds:datastoreItem>
</file>

<file path=customXml/itemProps2.xml><?xml version="1.0" encoding="utf-8"?>
<ds:datastoreItem xmlns:ds="http://schemas.openxmlformats.org/officeDocument/2006/customXml" ds:itemID="{B0726887-5EE6-4356-B223-11EC14F0E5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5ee76-598e-470d-8944-3761f9732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9DC0B8-B236-4A07-9D71-0D62581198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1476</Words>
  <Characters>8415</Characters>
  <Application>Microsoft Office Word</Application>
  <DocSecurity>0</DocSecurity>
  <Lines>70</Lines>
  <Paragraphs>19</Paragraphs>
  <ScaleCrop>false</ScaleCrop>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Prideaux-Ghee, Stephen</cp:lastModifiedBy>
  <cp:revision>36</cp:revision>
  <dcterms:created xsi:type="dcterms:W3CDTF">2021-02-03T13:14:00Z</dcterms:created>
  <dcterms:modified xsi:type="dcterms:W3CDTF">2021-06-08T15:55:00Z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0x0101008F5F84FD976A1C49AE760094493F71A7</vt:lpwstr>
  </property>
</Properties>
</file>